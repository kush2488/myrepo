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89" w:rsidRPr="00E13B7C" w:rsidRDefault="00910789">
      <w:pPr>
        <w:rPr>
          <w:rFonts w:ascii="Arial" w:hAnsi="Arial" w:cs="Arial"/>
        </w:rPr>
      </w:pPr>
    </w:p>
    <w:tbl>
      <w:tblPr>
        <w:tblW w:w="0" w:type="auto"/>
        <w:tblInd w:w="8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359"/>
        <w:gridCol w:w="851"/>
        <w:gridCol w:w="2359"/>
        <w:gridCol w:w="851"/>
        <w:gridCol w:w="2358"/>
      </w:tblGrid>
      <w:tr w:rsidR="009B5503" w:rsidRPr="0049276F">
        <w:trPr>
          <w:cantSplit/>
          <w:trHeight w:val="4368"/>
        </w:trPr>
        <w:tc>
          <w:tcPr>
            <w:tcW w:w="9629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B5503" w:rsidRPr="0049276F" w:rsidRDefault="00085D14" w:rsidP="00275BE0">
            <w:pPr>
              <w:pStyle w:val="titre"/>
              <w:spacing w:before="240" w:after="0" w:line="280" w:lineRule="atLeast"/>
              <w:rPr>
                <w:rFonts w:ascii="Arial" w:hAnsi="Arial" w:cs="Arial"/>
                <w:b w:val="0"/>
                <w:sz w:val="96"/>
                <w:szCs w:val="96"/>
              </w:rPr>
            </w:pPr>
            <w:r w:rsidRPr="0049276F">
              <w:rPr>
                <w:rFonts w:ascii="Arial" w:hAnsi="Arial" w:cs="Arial"/>
                <w:b w:val="0"/>
                <w:sz w:val="96"/>
                <w:szCs w:val="96"/>
              </w:rPr>
              <w:t>Online Quoting Tool</w:t>
            </w:r>
          </w:p>
          <w:p w:rsidR="005C25DC" w:rsidRPr="0049276F" w:rsidRDefault="00EC7FB1" w:rsidP="00275BE0">
            <w:pPr>
              <w:pStyle w:val="titre"/>
              <w:spacing w:before="240" w:after="100" w:afterAutospacing="1" w:line="280" w:lineRule="atLeast"/>
              <w:rPr>
                <w:rFonts w:ascii="Arial" w:hAnsi="Arial" w:cs="Arial"/>
                <w:b w:val="0"/>
                <w:color w:val="999999"/>
                <w:sz w:val="48"/>
                <w:szCs w:val="48"/>
              </w:rPr>
            </w:pPr>
            <w:r w:rsidRPr="0049276F">
              <w:rPr>
                <w:rFonts w:ascii="Arial" w:hAnsi="Arial" w:cs="Arial"/>
                <w:b w:val="0"/>
                <w:color w:val="999999"/>
                <w:sz w:val="48"/>
                <w:szCs w:val="48"/>
              </w:rPr>
              <w:t>Front</w:t>
            </w:r>
            <w:r w:rsidR="00982B2B">
              <w:rPr>
                <w:rFonts w:ascii="Arial" w:hAnsi="Arial" w:cs="Arial"/>
                <w:b w:val="0"/>
                <w:color w:val="999999"/>
                <w:sz w:val="48"/>
                <w:szCs w:val="48"/>
              </w:rPr>
              <w:t xml:space="preserve"> </w:t>
            </w:r>
            <w:r w:rsidRPr="0049276F">
              <w:rPr>
                <w:rFonts w:ascii="Arial" w:hAnsi="Arial" w:cs="Arial"/>
                <w:b w:val="0"/>
                <w:color w:val="999999"/>
                <w:sz w:val="48"/>
                <w:szCs w:val="48"/>
              </w:rPr>
              <w:t>E</w:t>
            </w:r>
            <w:r w:rsidR="00085D14" w:rsidRPr="0049276F">
              <w:rPr>
                <w:rFonts w:ascii="Arial" w:hAnsi="Arial" w:cs="Arial"/>
                <w:b w:val="0"/>
                <w:color w:val="999999"/>
                <w:sz w:val="48"/>
                <w:szCs w:val="48"/>
              </w:rPr>
              <w:t>nd</w:t>
            </w:r>
            <w:r w:rsidR="00EC5B8B" w:rsidRPr="0049276F">
              <w:rPr>
                <w:rFonts w:ascii="Arial" w:hAnsi="Arial" w:cs="Arial"/>
                <w:b w:val="0"/>
                <w:color w:val="999999"/>
                <w:sz w:val="48"/>
                <w:szCs w:val="48"/>
              </w:rPr>
              <w:t xml:space="preserve"> </w:t>
            </w:r>
            <w:r w:rsidR="003B6568" w:rsidRPr="0049276F">
              <w:rPr>
                <w:rFonts w:ascii="Arial" w:hAnsi="Arial" w:cs="Arial"/>
                <w:b w:val="0"/>
                <w:color w:val="999999"/>
                <w:sz w:val="48"/>
                <w:szCs w:val="48"/>
              </w:rPr>
              <w:t>Installation Boo</w:t>
            </w:r>
            <w:r w:rsidR="004C1333">
              <w:rPr>
                <w:rFonts w:ascii="Arial" w:hAnsi="Arial" w:cs="Arial"/>
                <w:b w:val="0"/>
                <w:color w:val="999999"/>
                <w:sz w:val="48"/>
                <w:szCs w:val="48"/>
              </w:rPr>
              <w:t>k</w:t>
            </w:r>
          </w:p>
          <w:p w:rsidR="009B5503" w:rsidRPr="0049276F" w:rsidRDefault="00275BE0" w:rsidP="002033FC">
            <w:pPr>
              <w:pStyle w:val="titre"/>
              <w:spacing w:before="240" w:after="100" w:afterAutospacing="1" w:line="280" w:lineRule="atLeast"/>
              <w:rPr>
                <w:rFonts w:ascii="Arial" w:hAnsi="Arial" w:cs="Arial"/>
                <w:b w:val="0"/>
                <w:color w:val="999999"/>
                <w:sz w:val="36"/>
                <w:szCs w:val="36"/>
              </w:rPr>
            </w:pPr>
            <w:r w:rsidRPr="0049276F">
              <w:rPr>
                <w:rFonts w:ascii="Arial" w:hAnsi="Arial" w:cs="Arial"/>
                <w:b w:val="0"/>
                <w:color w:val="999999"/>
                <w:szCs w:val="28"/>
              </w:rPr>
              <w:t xml:space="preserve">Version </w:t>
            </w:r>
            <w:r w:rsidR="00363D27">
              <w:rPr>
                <w:rFonts w:ascii="Arial" w:hAnsi="Arial" w:cs="Arial"/>
                <w:b w:val="0"/>
                <w:color w:val="999999"/>
                <w:szCs w:val="28"/>
              </w:rPr>
              <w:t>S1F4</w:t>
            </w:r>
            <w:ins w:id="0" w:author="S1F44" w:date="2018-06-29T11:16:00Z">
              <w:r w:rsidR="000872CD">
                <w:rPr>
                  <w:rFonts w:ascii="Arial" w:hAnsi="Arial" w:cs="Arial"/>
                  <w:b w:val="0"/>
                  <w:color w:val="999999"/>
                  <w:szCs w:val="28"/>
                </w:rPr>
                <w:t>4</w:t>
              </w:r>
            </w:ins>
            <w:del w:id="1" w:author="S1F44" w:date="2018-06-29T11:16:00Z">
              <w:r w:rsidR="00F67338" w:rsidDel="000872CD">
                <w:rPr>
                  <w:rFonts w:ascii="Arial" w:hAnsi="Arial" w:cs="Arial"/>
                  <w:b w:val="0"/>
                  <w:color w:val="999999"/>
                  <w:szCs w:val="28"/>
                </w:rPr>
                <w:delText>3</w:delText>
              </w:r>
            </w:del>
          </w:p>
        </w:tc>
      </w:tr>
      <w:tr w:rsidR="009B5503" w:rsidRPr="0049276F">
        <w:trPr>
          <w:cantSplit/>
          <w:trHeight w:hRule="exact" w:val="720"/>
        </w:trPr>
        <w:tc>
          <w:tcPr>
            <w:tcW w:w="3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80" w:fill="F3F3F3"/>
            <w:vAlign w:val="center"/>
          </w:tcPr>
          <w:p w:rsidR="009B5503" w:rsidRPr="0049276F" w:rsidRDefault="00910789">
            <w:pPr>
              <w:spacing w:line="280" w:lineRule="atLeast"/>
              <w:rPr>
                <w:rFonts w:ascii="Arial" w:hAnsi="Arial" w:cs="Arial"/>
                <w:b/>
                <w:i/>
                <w:iCs/>
                <w:color w:val="FF660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Written by</w:t>
            </w:r>
          </w:p>
        </w:tc>
        <w:tc>
          <w:tcPr>
            <w:tcW w:w="3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80" w:fill="F3F3F3"/>
            <w:vAlign w:val="center"/>
          </w:tcPr>
          <w:p w:rsidR="009B5503" w:rsidRPr="0049276F" w:rsidRDefault="00AD0656">
            <w:pPr>
              <w:spacing w:line="280" w:lineRule="atLeast"/>
              <w:rPr>
                <w:rFonts w:ascii="Arial" w:hAnsi="Arial" w:cs="Arial"/>
                <w:b/>
                <w:i/>
                <w:iCs/>
                <w:color w:val="FF660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Verified</w:t>
            </w:r>
            <w:r w:rsidR="00910789" w:rsidRPr="0049276F">
              <w:rPr>
                <w:rFonts w:ascii="Arial" w:hAnsi="Arial" w:cs="Arial"/>
                <w:color w:val="FF6600"/>
                <w:sz w:val="24"/>
              </w:rPr>
              <w:t xml:space="preserve"> by</w:t>
            </w:r>
          </w:p>
        </w:tc>
        <w:tc>
          <w:tcPr>
            <w:tcW w:w="32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80" w:fill="F3F3F3"/>
            <w:vAlign w:val="center"/>
          </w:tcPr>
          <w:p w:rsidR="009B5503" w:rsidRPr="0049276F" w:rsidRDefault="00910789">
            <w:pPr>
              <w:spacing w:line="280" w:lineRule="atLeast"/>
              <w:rPr>
                <w:rFonts w:ascii="Arial" w:hAnsi="Arial" w:cs="Arial"/>
                <w:b/>
                <w:i/>
                <w:iCs/>
                <w:color w:val="FF660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Approved by</w:t>
            </w:r>
          </w:p>
        </w:tc>
      </w:tr>
      <w:tr w:rsidR="009B5503" w:rsidRPr="0049276F">
        <w:tblPrEx>
          <w:tblCellMar>
            <w:left w:w="71" w:type="dxa"/>
            <w:right w:w="71" w:type="dxa"/>
          </w:tblCellMar>
        </w:tblPrEx>
        <w:trPr>
          <w:cantSplit/>
          <w:trHeight w:hRule="exact" w:val="1922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5503" w:rsidRPr="0049276F" w:rsidRDefault="00910789">
            <w:pPr>
              <w:spacing w:line="280" w:lineRule="atLeast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Name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0789" w:rsidRPr="0049276F" w:rsidRDefault="00696FDC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Sopra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5503" w:rsidRPr="0049276F" w:rsidRDefault="00910789">
            <w:pPr>
              <w:spacing w:line="280" w:lineRule="atLeast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Name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5503" w:rsidRPr="0049276F" w:rsidRDefault="009B5503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5503" w:rsidRPr="0049276F" w:rsidRDefault="00910789">
            <w:pPr>
              <w:spacing w:line="280" w:lineRule="atLeast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Name</w:t>
            </w: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75BE0" w:rsidRPr="0049276F" w:rsidRDefault="00275BE0" w:rsidP="00354D65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9B5503" w:rsidRPr="0049276F">
        <w:tblPrEx>
          <w:tblCellMar>
            <w:left w:w="71" w:type="dxa"/>
            <w:right w:w="71" w:type="dxa"/>
          </w:tblCellMar>
        </w:tblPrEx>
        <w:trPr>
          <w:cantSplit/>
          <w:trHeight w:hRule="exact" w:val="56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B5503" w:rsidRPr="0049276F" w:rsidRDefault="009B5503">
            <w:pPr>
              <w:spacing w:before="120" w:line="280" w:lineRule="atLeast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Date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5503" w:rsidRPr="0049276F" w:rsidRDefault="000872CD" w:rsidP="00F67338">
            <w:pPr>
              <w:spacing w:before="120" w:line="280" w:lineRule="atLeast"/>
              <w:rPr>
                <w:rFonts w:ascii="Arial" w:hAnsi="Arial" w:cs="Arial"/>
              </w:rPr>
            </w:pPr>
            <w:ins w:id="2" w:author="S1F44" w:date="2018-06-29T11:16:00Z">
              <w:r>
                <w:rPr>
                  <w:rFonts w:ascii="Arial" w:hAnsi="Arial" w:cs="Arial"/>
                </w:rPr>
                <w:t>29</w:t>
              </w:r>
            </w:ins>
            <w:del w:id="3" w:author="S1F44" w:date="2018-06-29T11:16:00Z">
              <w:r w:rsidR="00F67338" w:rsidDel="000872CD">
                <w:rPr>
                  <w:rFonts w:ascii="Arial" w:hAnsi="Arial" w:cs="Arial"/>
                </w:rPr>
                <w:delText>14</w:delText>
              </w:r>
            </w:del>
            <w:r w:rsidR="00B40B74" w:rsidRPr="0049276F">
              <w:rPr>
                <w:rFonts w:ascii="Arial" w:hAnsi="Arial" w:cs="Arial"/>
              </w:rPr>
              <w:t>/</w:t>
            </w:r>
            <w:r w:rsidR="00417D84">
              <w:rPr>
                <w:rFonts w:ascii="Arial" w:hAnsi="Arial" w:cs="Arial"/>
              </w:rPr>
              <w:t>06</w:t>
            </w:r>
            <w:r w:rsidR="00B40B74" w:rsidRPr="0049276F">
              <w:rPr>
                <w:rFonts w:ascii="Arial" w:hAnsi="Arial" w:cs="Arial"/>
              </w:rPr>
              <w:t>/201</w:t>
            </w:r>
            <w:r w:rsidR="00B40B74"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5503" w:rsidRPr="0049276F" w:rsidRDefault="009B5503">
            <w:pPr>
              <w:spacing w:before="120" w:line="280" w:lineRule="atLeast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Date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5503" w:rsidRPr="0049276F" w:rsidRDefault="009B5503">
            <w:pPr>
              <w:spacing w:before="120" w:line="280" w:lineRule="atLeast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5503" w:rsidRPr="0049276F" w:rsidRDefault="009B5503">
            <w:pPr>
              <w:spacing w:before="120" w:line="280" w:lineRule="atLeast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Date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B5503" w:rsidRPr="0049276F" w:rsidRDefault="009B5503">
            <w:pPr>
              <w:spacing w:before="120" w:line="280" w:lineRule="atLeast"/>
              <w:rPr>
                <w:rFonts w:ascii="Arial" w:hAnsi="Arial" w:cs="Arial"/>
              </w:rPr>
            </w:pPr>
          </w:p>
        </w:tc>
      </w:tr>
    </w:tbl>
    <w:p w:rsidR="009B5503" w:rsidRPr="00E13B7C" w:rsidRDefault="009B5503">
      <w:pPr>
        <w:pStyle w:val="Title"/>
        <w:jc w:val="both"/>
        <w:rPr>
          <w:sz w:val="28"/>
        </w:rPr>
      </w:pPr>
      <w:r w:rsidRPr="00E13B7C">
        <w:br w:type="page"/>
      </w:r>
    </w:p>
    <w:p w:rsidR="009B5503" w:rsidRPr="00E13B7C" w:rsidRDefault="00910789">
      <w:pPr>
        <w:pStyle w:val="StyletitreJustifi"/>
        <w:rPr>
          <w:rFonts w:ascii="Arial" w:hAnsi="Arial" w:cs="Arial"/>
          <w:b w:val="0"/>
          <w:sz w:val="44"/>
          <w:szCs w:val="44"/>
        </w:rPr>
      </w:pPr>
      <w:r w:rsidRPr="00E13B7C">
        <w:rPr>
          <w:rFonts w:ascii="Arial" w:hAnsi="Arial" w:cs="Arial"/>
          <w:b w:val="0"/>
          <w:sz w:val="44"/>
          <w:szCs w:val="44"/>
        </w:rPr>
        <w:lastRenderedPageBreak/>
        <w:t>Document</w:t>
      </w:r>
      <w:r w:rsidR="00880549" w:rsidRPr="00E13B7C">
        <w:rPr>
          <w:rFonts w:ascii="Arial" w:hAnsi="Arial" w:cs="Arial"/>
          <w:b w:val="0"/>
          <w:sz w:val="44"/>
          <w:szCs w:val="44"/>
        </w:rPr>
        <w:t xml:space="preserve"> Modifications</w:t>
      </w:r>
    </w:p>
    <w:p w:rsidR="009B5503" w:rsidRPr="00E13B7C" w:rsidRDefault="009B5503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1629"/>
        <w:gridCol w:w="6743"/>
      </w:tblGrid>
      <w:tr w:rsidR="009B5503" w:rsidRPr="0049276F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5503" w:rsidRPr="0049276F" w:rsidRDefault="009B5503" w:rsidP="00CF14CC">
            <w:pPr>
              <w:spacing w:line="280" w:lineRule="atLeast"/>
              <w:jc w:val="center"/>
              <w:rPr>
                <w:rFonts w:ascii="Arial" w:hAnsi="Arial" w:cs="Arial"/>
                <w:b/>
                <w:i/>
                <w:iCs/>
                <w:color w:val="FF660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Version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5503" w:rsidRPr="0049276F" w:rsidRDefault="009B5503" w:rsidP="00CF14CC">
            <w:pPr>
              <w:spacing w:line="280" w:lineRule="atLeast"/>
              <w:jc w:val="center"/>
              <w:rPr>
                <w:rFonts w:ascii="Arial" w:hAnsi="Arial" w:cs="Arial"/>
                <w:b/>
                <w:i/>
                <w:iCs/>
                <w:color w:val="FF660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Date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5503" w:rsidRPr="0049276F" w:rsidRDefault="009B5503" w:rsidP="009F7C2D">
            <w:pPr>
              <w:spacing w:line="280" w:lineRule="atLeast"/>
              <w:rPr>
                <w:rFonts w:ascii="Arial" w:hAnsi="Arial" w:cs="Arial"/>
                <w:b/>
                <w:i/>
                <w:iCs/>
                <w:color w:val="FF660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Comment</w:t>
            </w:r>
            <w:r w:rsidR="003B6568" w:rsidRPr="0049276F">
              <w:rPr>
                <w:rFonts w:ascii="Arial" w:hAnsi="Arial" w:cs="Arial"/>
                <w:color w:val="FF6600"/>
                <w:sz w:val="24"/>
              </w:rPr>
              <w:t>s</w:t>
            </w:r>
          </w:p>
        </w:tc>
      </w:tr>
      <w:tr w:rsidR="009B5503" w:rsidRPr="0049276F" w:rsidTr="006C6FAF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9B5503" w:rsidRPr="0049276F" w:rsidRDefault="009B550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</w:t>
            </w:r>
            <w:r w:rsidR="00EA0061" w:rsidRPr="0049276F">
              <w:rPr>
                <w:rFonts w:ascii="Arial" w:hAnsi="Arial" w:cs="Arial"/>
              </w:rPr>
              <w:t>1</w:t>
            </w:r>
            <w:r w:rsidRPr="0049276F">
              <w:rPr>
                <w:rFonts w:ascii="Arial" w:hAnsi="Arial" w:cs="Arial"/>
              </w:rPr>
              <w:t>F0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9B5503" w:rsidRPr="0049276F" w:rsidRDefault="006C6FAF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15/01/2014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9B5503" w:rsidRPr="0049276F" w:rsidRDefault="003B6568" w:rsidP="009F7C2D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Cre</w:t>
            </w:r>
            <w:r w:rsidR="008C79C2" w:rsidRPr="0049276F">
              <w:rPr>
                <w:rFonts w:ascii="Arial" w:hAnsi="Arial" w:cs="Arial"/>
              </w:rPr>
              <w:t>ation</w:t>
            </w:r>
          </w:p>
        </w:tc>
      </w:tr>
      <w:tr w:rsidR="006C6FAF" w:rsidRPr="0049276F" w:rsidTr="007D27CB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6C6FAF" w:rsidRPr="0049276F" w:rsidRDefault="0003621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S1F1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6C6FAF" w:rsidRPr="0049276F" w:rsidRDefault="0003621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10/02/2014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6C6FAF" w:rsidRPr="0049276F" w:rsidRDefault="00036216" w:rsidP="00036216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Add JBOSS and Apache installation</w:t>
            </w:r>
          </w:p>
        </w:tc>
      </w:tr>
      <w:tr w:rsidR="007D27CB" w:rsidRPr="0049276F" w:rsidTr="004E0ED9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7D27CB" w:rsidRPr="0049276F" w:rsidRDefault="007D27C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S1F2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7D27CB" w:rsidRPr="0049276F" w:rsidRDefault="007D27C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23/02/2014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7D27CB" w:rsidRPr="0049276F" w:rsidRDefault="007D27CB" w:rsidP="00036216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Add server port</w:t>
            </w:r>
          </w:p>
        </w:tc>
      </w:tr>
      <w:tr w:rsidR="004E0ED9" w:rsidRPr="0049276F" w:rsidTr="00A70B46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4E0ED9" w:rsidRPr="0049276F" w:rsidRDefault="004E0ED9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S1F3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4E0ED9" w:rsidRPr="0049276F" w:rsidRDefault="004E0ED9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01/03/2014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4E0ED9" w:rsidRPr="0049276F" w:rsidRDefault="004E0ED9" w:rsidP="004E0ED9">
            <w:pPr>
              <w:spacing w:before="60" w:after="60"/>
              <w:rPr>
                <w:rFonts w:ascii="Times New Roman" w:hAnsi="Times New Roman"/>
                <w:sz w:val="24"/>
              </w:rPr>
            </w:pPr>
            <w:r w:rsidRPr="0049276F">
              <w:rPr>
                <w:rFonts w:ascii="Arial" w:hAnsi="Arial" w:cs="Arial"/>
              </w:rPr>
              <w:t>AR/2014.202128-C.01</w:t>
            </w:r>
          </w:p>
        </w:tc>
      </w:tr>
      <w:tr w:rsidR="00A70B46" w:rsidRPr="0049276F" w:rsidTr="00A30E4D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A70B46" w:rsidRPr="0049276F" w:rsidRDefault="00A70B4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S1F4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A70B46" w:rsidRPr="0049276F" w:rsidRDefault="00A70B4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04/04/2014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A70B46" w:rsidRPr="0049276F" w:rsidRDefault="00B0534B" w:rsidP="004E0ED9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Update Quoto Preprod and prod URLs, add new step chown, sed command has been corrected</w:t>
            </w:r>
            <w:r w:rsidR="00766693" w:rsidRPr="0049276F">
              <w:rPr>
                <w:rFonts w:ascii="Arial" w:hAnsi="Arial" w:cs="Arial"/>
              </w:rPr>
              <w:t>, add chapter 2.2.2 about jboss log rotate</w:t>
            </w:r>
            <w:r w:rsidR="004F1FE0" w:rsidRPr="0049276F">
              <w:rPr>
                <w:rFonts w:ascii="Arial" w:hAnsi="Arial" w:cs="Arial"/>
              </w:rPr>
              <w:t>, add chapter 5</w:t>
            </w:r>
          </w:p>
        </w:tc>
      </w:tr>
      <w:tr w:rsidR="00A30E4D" w:rsidRPr="0049276F" w:rsidTr="002738AF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A30E4D" w:rsidRPr="0049276F" w:rsidRDefault="00A30E4D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S1F5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A30E4D" w:rsidRPr="0049276F" w:rsidRDefault="00A30E4D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13/06/2014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A30E4D" w:rsidRPr="0049276F" w:rsidRDefault="00CE2EC4" w:rsidP="004E0ED9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Take into account remarks</w:t>
            </w:r>
          </w:p>
        </w:tc>
      </w:tr>
      <w:tr w:rsidR="002738AF" w:rsidRPr="0049276F" w:rsidTr="004C76B3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2738AF" w:rsidRPr="0049276F" w:rsidRDefault="002738AF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S1F6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2738AF" w:rsidRPr="0049276F" w:rsidRDefault="002738AF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01/07/2014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2738AF" w:rsidRPr="0049276F" w:rsidRDefault="002738AF" w:rsidP="004E0ED9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Add URL for new Web Service (ManageParty From Quoto)</w:t>
            </w:r>
          </w:p>
        </w:tc>
      </w:tr>
      <w:tr w:rsidR="004C76B3" w:rsidRPr="0049276F" w:rsidTr="00F7688E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4C76B3" w:rsidRPr="0049276F" w:rsidRDefault="004C76B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S1F7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4C76B3" w:rsidRPr="0049276F" w:rsidRDefault="004C76B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14/08/2014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4C76B3" w:rsidRPr="0049276F" w:rsidRDefault="004C76B3" w:rsidP="004E0ED9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Release 2.1: no change in document</w:t>
            </w:r>
          </w:p>
        </w:tc>
      </w:tr>
      <w:tr w:rsidR="00F7688E" w:rsidRPr="0049276F" w:rsidTr="00CE6411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F7688E" w:rsidRPr="0049276F" w:rsidRDefault="00F7688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S1F8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F7688E" w:rsidRPr="0049276F" w:rsidRDefault="00F7688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19/09/2014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F7688E" w:rsidRPr="0049276F" w:rsidRDefault="00F7688E" w:rsidP="004E0ED9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Release 2.1 final delivery : no change in document</w:t>
            </w:r>
          </w:p>
        </w:tc>
      </w:tr>
      <w:tr w:rsidR="00CE6411" w:rsidRPr="0049276F" w:rsidTr="00113745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CE6411" w:rsidRPr="0049276F" w:rsidRDefault="00CE6411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S1F9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CE6411" w:rsidRPr="0049276F" w:rsidRDefault="00CE6411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03/12/2014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CE6411" w:rsidRPr="0049276F" w:rsidRDefault="00CE6411" w:rsidP="00CE6411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Release 3.0: no change in document</w:t>
            </w:r>
          </w:p>
        </w:tc>
      </w:tr>
      <w:tr w:rsidR="00113745" w:rsidRPr="0049276F" w:rsidTr="008F01A9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113745" w:rsidRPr="0049276F" w:rsidRDefault="00113745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S1F10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113745" w:rsidRPr="0049276F" w:rsidRDefault="00113745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08/04/2015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113745" w:rsidRPr="0049276F" w:rsidRDefault="00113745" w:rsidP="00CE6411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Updated for Release 4.0</w:t>
            </w:r>
          </w:p>
          <w:p w:rsidR="00113745" w:rsidRPr="0049276F" w:rsidRDefault="00113745" w:rsidP="00113745">
            <w:pPr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Added URL for CoreSiteReferential WS (from CORE)</w:t>
            </w:r>
          </w:p>
          <w:p w:rsidR="00113745" w:rsidRPr="0049276F" w:rsidRDefault="00113745" w:rsidP="00113745">
            <w:pPr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Added username, password and maxLimit for CoreSiteReferential WS</w:t>
            </w:r>
          </w:p>
          <w:p w:rsidR="00113745" w:rsidRPr="0049276F" w:rsidRDefault="00113745" w:rsidP="00113745">
            <w:pPr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Added URL for findAndGetSite WS (from GOLD)</w:t>
            </w:r>
          </w:p>
        </w:tc>
      </w:tr>
      <w:tr w:rsidR="008F01A9" w:rsidRPr="0049276F" w:rsidTr="002B3A6E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8F01A9" w:rsidRPr="0049276F" w:rsidRDefault="008F01A9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S1F11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8F01A9" w:rsidRPr="0049276F" w:rsidRDefault="008F01A9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27/04/2015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8F01A9" w:rsidRPr="0049276F" w:rsidRDefault="008F01A9" w:rsidP="00CE6411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Updated for Release 4.0</w:t>
            </w:r>
          </w:p>
          <w:p w:rsidR="008F01A9" w:rsidRPr="0049276F" w:rsidRDefault="00BC3452" w:rsidP="008F01A9">
            <w:pPr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Updated</w:t>
            </w:r>
            <w:r w:rsidR="008F01A9" w:rsidRPr="0049276F">
              <w:rPr>
                <w:rFonts w:ascii="Arial" w:hAnsi="Arial" w:cs="Arial"/>
              </w:rPr>
              <w:t xml:space="preserve"> URL’s for CoreSiteReferential WS for Pre-prod and prod</w:t>
            </w:r>
          </w:p>
        </w:tc>
      </w:tr>
      <w:tr w:rsidR="002B3A6E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bottom w:val="single" w:sz="6" w:space="0" w:color="auto"/>
            </w:tcBorders>
          </w:tcPr>
          <w:p w:rsidR="002B3A6E" w:rsidRPr="0049276F" w:rsidRDefault="002B3A6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629" w:type="dxa"/>
            <w:tcBorders>
              <w:top w:val="single" w:sz="6" w:space="0" w:color="auto"/>
              <w:bottom w:val="single" w:sz="6" w:space="0" w:color="auto"/>
            </w:tcBorders>
          </w:tcPr>
          <w:p w:rsidR="002B3A6E" w:rsidRPr="0049276F" w:rsidRDefault="002B3A6E" w:rsidP="002B3A6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49276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Pr="0049276F">
              <w:rPr>
                <w:rFonts w:ascii="Arial" w:hAnsi="Arial" w:cs="Arial"/>
              </w:rPr>
              <w:t>/2015</w:t>
            </w:r>
          </w:p>
        </w:tc>
        <w:tc>
          <w:tcPr>
            <w:tcW w:w="6743" w:type="dxa"/>
            <w:tcBorders>
              <w:top w:val="single" w:sz="6" w:space="0" w:color="auto"/>
              <w:bottom w:val="single" w:sz="6" w:space="0" w:color="auto"/>
            </w:tcBorders>
          </w:tcPr>
          <w:p w:rsidR="002B3A6E" w:rsidRPr="0049276F" w:rsidRDefault="002B3A6E" w:rsidP="00CE6411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Updated for R</w:t>
            </w:r>
            <w:r>
              <w:rPr>
                <w:rFonts w:ascii="Arial" w:hAnsi="Arial" w:cs="Arial"/>
              </w:rPr>
              <w:t>elease 4.1 : No change in document</w:t>
            </w:r>
          </w:p>
        </w:tc>
      </w:tr>
      <w:tr w:rsidR="0000484B" w:rsidRPr="0049276F">
        <w:trPr>
          <w:cantSplit/>
        </w:trPr>
        <w:tc>
          <w:tcPr>
            <w:tcW w:w="1267" w:type="dxa"/>
            <w:tcBorders>
              <w:top w:val="single" w:sz="6" w:space="0" w:color="auto"/>
            </w:tcBorders>
          </w:tcPr>
          <w:p w:rsidR="0000484B" w:rsidRPr="0049276F" w:rsidRDefault="0000484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S1F13</w:t>
            </w:r>
          </w:p>
        </w:tc>
        <w:tc>
          <w:tcPr>
            <w:tcW w:w="1629" w:type="dxa"/>
            <w:tcBorders>
              <w:top w:val="single" w:sz="6" w:space="0" w:color="auto"/>
            </w:tcBorders>
          </w:tcPr>
          <w:p w:rsidR="0000484B" w:rsidRDefault="0000484B" w:rsidP="002B3A6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04/08/2015</w:t>
            </w:r>
          </w:p>
        </w:tc>
        <w:tc>
          <w:tcPr>
            <w:tcW w:w="6743" w:type="dxa"/>
            <w:tcBorders>
              <w:top w:val="single" w:sz="6" w:space="0" w:color="auto"/>
            </w:tcBorders>
          </w:tcPr>
          <w:p w:rsidR="0000484B" w:rsidRDefault="0000484B" w:rsidP="009354D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Updated for Release 5.0: </w:t>
            </w:r>
          </w:p>
          <w:p w:rsidR="0000484B" w:rsidRDefault="0000484B" w:rsidP="0098659D">
            <w:pPr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URL for Manage</w:t>
            </w:r>
            <w:r w:rsidR="00BE26C9">
              <w:rPr>
                <w:rFonts w:ascii="Arial" w:hAnsi="Arial" w:cs="Arial"/>
              </w:rPr>
              <w:t>OrderTracking</w:t>
            </w:r>
            <w:r>
              <w:rPr>
                <w:rFonts w:ascii="Arial" w:hAnsi="Arial" w:cs="Arial"/>
              </w:rPr>
              <w:t xml:space="preserve"> WS</w:t>
            </w:r>
          </w:p>
          <w:p w:rsidR="00F16B60" w:rsidRPr="0049276F" w:rsidRDefault="00F16B60" w:rsidP="0098659D">
            <w:pPr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CSV files’ path</w:t>
            </w:r>
            <w:r w:rsidR="000355D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for future reference and updation.</w:t>
            </w:r>
          </w:p>
        </w:tc>
      </w:tr>
      <w:tr w:rsidR="0098659D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59D" w:rsidRPr="0049276F" w:rsidRDefault="0098659D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B38" w:rsidRDefault="0098659D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</w:t>
            </w:r>
            <w:r w:rsidRPr="0049276F">
              <w:rPr>
                <w:rFonts w:ascii="Arial" w:hAnsi="Arial" w:cs="Arial"/>
              </w:rPr>
              <w:t>/2015</w:t>
            </w: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842B38" w:rsidRPr="00842B38" w:rsidRDefault="00842B38" w:rsidP="001424E5">
            <w:pPr>
              <w:rPr>
                <w:rFonts w:ascii="Arial" w:hAnsi="Arial" w:cs="Arial"/>
              </w:rPr>
            </w:pPr>
          </w:p>
          <w:p w:rsidR="0098659D" w:rsidRPr="00842B38" w:rsidRDefault="00842B38" w:rsidP="001424E5">
            <w:pPr>
              <w:tabs>
                <w:tab w:val="left" w:pos="140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6ED" w:rsidRDefault="0098659D" w:rsidP="00E475FE">
            <w:pPr>
              <w:spacing w:before="60" w:after="60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Updated for R</w:t>
            </w:r>
            <w:r>
              <w:rPr>
                <w:rFonts w:ascii="Arial" w:hAnsi="Arial" w:cs="Arial"/>
              </w:rPr>
              <w:t>elease 5.1 : No change in document</w:t>
            </w: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FB10F8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98659D" w:rsidRPr="00ED76ED" w:rsidRDefault="00ED76ED" w:rsidP="00D04D93">
            <w:pPr>
              <w:tabs>
                <w:tab w:val="left" w:pos="25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D1439C" w:rsidRPr="0049276F" w:rsidTr="000872C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39C" w:rsidRPr="0049276F" w:rsidRDefault="00D1439C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S1F15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39C" w:rsidRDefault="003F5903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D1439C">
              <w:rPr>
                <w:rFonts w:ascii="Arial" w:hAnsi="Arial" w:cs="Arial"/>
              </w:rPr>
              <w:t>/12/2015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39C" w:rsidRDefault="00D1439C" w:rsidP="002E632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for release 6.0:</w:t>
            </w:r>
          </w:p>
          <w:p w:rsidR="00D1439C" w:rsidRDefault="00D1439C" w:rsidP="002E6328">
            <w:pPr>
              <w:pStyle w:val="ListParagraph"/>
              <w:numPr>
                <w:ilvl w:val="0"/>
                <w:numId w:val="52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CSV files path for :</w:t>
            </w:r>
          </w:p>
          <w:p w:rsidR="00D1439C" w:rsidRPr="002E6328" w:rsidRDefault="00D1439C" w:rsidP="002E6328">
            <w:pPr>
              <w:pStyle w:val="ListParagraph"/>
              <w:numPr>
                <w:ilvl w:val="0"/>
                <w:numId w:val="53"/>
              </w:numPr>
              <w:spacing w:before="60" w:after="60"/>
              <w:rPr>
                <w:rFonts w:ascii="Arial" w:hAnsi="Arial" w:cs="Arial"/>
              </w:rPr>
            </w:pPr>
            <w:r w:rsidRPr="00F462D5">
              <w:rPr>
                <w:rFonts w:ascii="Arial" w:hAnsi="Arial" w:cs="Arial"/>
                <w:spacing w:val="-20"/>
              </w:rPr>
              <w:t>PATH_CSV_FILES_VIDEO_OT</w:t>
            </w:r>
          </w:p>
          <w:p w:rsidR="00D1439C" w:rsidRPr="002E6328" w:rsidRDefault="00D1439C" w:rsidP="002E6328">
            <w:pPr>
              <w:pStyle w:val="ListParagraph"/>
              <w:numPr>
                <w:ilvl w:val="0"/>
                <w:numId w:val="53"/>
              </w:numPr>
              <w:spacing w:before="60" w:after="60"/>
              <w:rPr>
                <w:rFonts w:ascii="Arial" w:hAnsi="Arial" w:cs="Arial"/>
              </w:rPr>
            </w:pPr>
            <w:r w:rsidRPr="00F462D5">
              <w:rPr>
                <w:rFonts w:ascii="Arial" w:hAnsi="Arial" w:cs="Arial"/>
                <w:spacing w:val="-20"/>
              </w:rPr>
              <w:t>PATH_CSV_FILE_FUNCTIONALITY_ON_OFF</w:t>
            </w:r>
          </w:p>
          <w:p w:rsidR="00D1439C" w:rsidRPr="002E6328" w:rsidRDefault="00D1439C" w:rsidP="002E6328">
            <w:pPr>
              <w:pStyle w:val="ListParagraph"/>
              <w:numPr>
                <w:ilvl w:val="0"/>
                <w:numId w:val="53"/>
              </w:numPr>
              <w:spacing w:before="60" w:after="60"/>
              <w:rPr>
                <w:rFonts w:ascii="Arial" w:hAnsi="Arial" w:cs="Arial"/>
              </w:rPr>
            </w:pPr>
            <w:r w:rsidRPr="00F462D5">
              <w:rPr>
                <w:rFonts w:ascii="Arial" w:hAnsi="Arial" w:cs="Arial"/>
                <w:spacing w:val="-20"/>
              </w:rPr>
              <w:t>PATH_CSV_FILES_ORDER_STATUS</w:t>
            </w:r>
          </w:p>
          <w:p w:rsidR="00D1439C" w:rsidRPr="0054176A" w:rsidRDefault="00D1439C" w:rsidP="002E6328">
            <w:pPr>
              <w:pStyle w:val="ListParagraph"/>
              <w:numPr>
                <w:ilvl w:val="0"/>
                <w:numId w:val="53"/>
              </w:numPr>
              <w:spacing w:before="60" w:after="60"/>
              <w:rPr>
                <w:rFonts w:ascii="Arial" w:hAnsi="Arial" w:cs="Arial"/>
                <w:spacing w:val="-20"/>
              </w:rPr>
            </w:pPr>
            <w:r w:rsidRPr="002E6328">
              <w:rPr>
                <w:rFonts w:ascii="Arial" w:hAnsi="Arial" w:cs="Arial"/>
                <w:spacing w:val="-20"/>
              </w:rPr>
              <w:t>PATH_CSV_FILES_DELIVERY_INFO_PARAMS</w:t>
            </w:r>
          </w:p>
          <w:p w:rsidR="00BE2089" w:rsidRDefault="00D1439C">
            <w:pPr>
              <w:numPr>
                <w:ilvl w:val="0"/>
                <w:numId w:val="52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URL for </w:t>
            </w:r>
            <w:r w:rsidRPr="003B38C1">
              <w:rPr>
                <w:rFonts w:ascii="Arial" w:hAnsi="Arial" w:cs="Arial"/>
              </w:rPr>
              <w:t>ManageCustomerOrderCustomerOrderCapturePort</w:t>
            </w:r>
            <w:r>
              <w:rPr>
                <w:rFonts w:ascii="Arial" w:hAnsi="Arial" w:cs="Arial"/>
              </w:rPr>
              <w:t xml:space="preserve"> WS to fetch previous Gold orders.</w:t>
            </w:r>
          </w:p>
          <w:p w:rsidR="00ED76ED" w:rsidRDefault="005613B5">
            <w:pPr>
              <w:numPr>
                <w:ilvl w:val="0"/>
                <w:numId w:val="52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symbolic links for log files</w:t>
            </w:r>
            <w:r w:rsidR="001C391B">
              <w:rPr>
                <w:rFonts w:ascii="Arial" w:hAnsi="Arial" w:cs="Arial"/>
              </w:rPr>
              <w:t xml:space="preserve"> (</w:t>
            </w:r>
            <w:r w:rsidR="001C391B" w:rsidRPr="001C391B">
              <w:rPr>
                <w:rFonts w:ascii="Arial" w:hAnsi="Arial" w:cs="Arial"/>
              </w:rPr>
              <w:t>AR/2015.209210-C.01</w:t>
            </w:r>
            <w:r w:rsidR="001C391B">
              <w:rPr>
                <w:rFonts w:ascii="Arial" w:hAnsi="Arial" w:cs="Arial"/>
              </w:rPr>
              <w:t>)</w:t>
            </w:r>
          </w:p>
          <w:p w:rsidR="00ED76ED" w:rsidRPr="008E2143" w:rsidRDefault="00ED76ED" w:rsidP="000872CD">
            <w:pPr>
              <w:rPr>
                <w:rFonts w:ascii="Arial" w:hAnsi="Arial" w:cs="Arial"/>
              </w:rPr>
            </w:pPr>
          </w:p>
          <w:p w:rsidR="00ED76ED" w:rsidRPr="00FB10F8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0872CD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BE2089" w:rsidRPr="00ED76ED" w:rsidRDefault="00BE2089" w:rsidP="00D04D93">
            <w:pPr>
              <w:rPr>
                <w:rFonts w:ascii="Arial" w:hAnsi="Arial" w:cs="Arial"/>
              </w:rPr>
            </w:pPr>
          </w:p>
        </w:tc>
      </w:tr>
      <w:tr w:rsidR="007F7F5A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5A" w:rsidRDefault="007F7F5A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S1F15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5A" w:rsidRDefault="000957A6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7F7F5A">
              <w:rPr>
                <w:rFonts w:ascii="Arial" w:hAnsi="Arial" w:cs="Arial"/>
              </w:rPr>
              <w:t>/12/2015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F5A" w:rsidRDefault="007F7F5A" w:rsidP="00794F4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for release 6.0:</w:t>
            </w:r>
          </w:p>
          <w:p w:rsidR="007F7F5A" w:rsidRDefault="007F7F5A" w:rsidP="00794F45">
            <w:pPr>
              <w:pStyle w:val="ListParagraph"/>
              <w:numPr>
                <w:ilvl w:val="0"/>
                <w:numId w:val="52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</w:t>
            </w:r>
            <w:r w:rsidR="00CB1F7B">
              <w:rPr>
                <w:rFonts w:ascii="Arial" w:hAnsi="Arial" w:cs="Arial"/>
              </w:rPr>
              <w:t>URL for COMSCORE</w:t>
            </w:r>
          </w:p>
          <w:p w:rsidR="00ED76ED" w:rsidRDefault="00ED76ED" w:rsidP="002E6328">
            <w:pPr>
              <w:spacing w:before="60" w:after="60"/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ED76ED" w:rsidRPr="00FB10F8" w:rsidRDefault="00ED76ED" w:rsidP="00D04D93">
            <w:pPr>
              <w:rPr>
                <w:rFonts w:ascii="Arial" w:hAnsi="Arial" w:cs="Arial"/>
              </w:rPr>
            </w:pPr>
          </w:p>
          <w:p w:rsidR="00ED76ED" w:rsidRPr="00ED76ED" w:rsidRDefault="00ED76ED" w:rsidP="00D04D93">
            <w:pPr>
              <w:rPr>
                <w:rFonts w:ascii="Arial" w:hAnsi="Arial" w:cs="Arial"/>
              </w:rPr>
            </w:pPr>
          </w:p>
          <w:p w:rsidR="007F7F5A" w:rsidRPr="00ED76ED" w:rsidRDefault="007F7F5A" w:rsidP="00D04D93">
            <w:pPr>
              <w:rPr>
                <w:rFonts w:ascii="Arial" w:hAnsi="Arial" w:cs="Arial"/>
              </w:rPr>
            </w:pPr>
          </w:p>
        </w:tc>
      </w:tr>
      <w:tr w:rsidR="009D6545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6545" w:rsidRDefault="009D6545" w:rsidP="00A7322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S1F1</w:t>
            </w:r>
            <w:r w:rsidR="00A7322F">
              <w:rPr>
                <w:rFonts w:ascii="Arial" w:hAnsi="Arial" w:cs="Arial"/>
              </w:rPr>
              <w:t>7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6545" w:rsidRDefault="009D6545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23/02/2016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6545" w:rsidRDefault="009D6545" w:rsidP="00794F4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for release 6.2:</w:t>
            </w:r>
          </w:p>
          <w:p w:rsidR="000069D6" w:rsidRDefault="00AB7ADA">
            <w:pPr>
              <w:numPr>
                <w:ilvl w:val="0"/>
                <w:numId w:val="52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CSV name and path for:</w:t>
            </w:r>
          </w:p>
          <w:p w:rsidR="000069D6" w:rsidRDefault="00AB7ADA">
            <w:pPr>
              <w:numPr>
                <w:ilvl w:val="0"/>
                <w:numId w:val="55"/>
              </w:numPr>
              <w:spacing w:before="60" w:after="60"/>
              <w:rPr>
                <w:rFonts w:ascii="Arial" w:hAnsi="Arial" w:cs="Arial"/>
              </w:rPr>
            </w:pPr>
            <w:r w:rsidRPr="00AB7ADA">
              <w:rPr>
                <w:rFonts w:ascii="Arial" w:hAnsi="Arial" w:cs="Arial"/>
              </w:rPr>
              <w:t>PATH_CSV_FILE_OQT_PARAMETERS</w:t>
            </w:r>
          </w:p>
          <w:p w:rsidR="009D6545" w:rsidRDefault="009D6545" w:rsidP="00794F4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675645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645" w:rsidRDefault="00675645" w:rsidP="00A7322F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S1F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D84" w:rsidRDefault="00675645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18/03</w:t>
            </w:r>
            <w:r w:rsidRPr="0049276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  <w:p w:rsidR="00417D84" w:rsidRPr="00417D84" w:rsidRDefault="00417D84" w:rsidP="00F67338">
            <w:pPr>
              <w:rPr>
                <w:rFonts w:ascii="Arial" w:hAnsi="Arial" w:cs="Arial"/>
              </w:rPr>
            </w:pPr>
          </w:p>
          <w:p w:rsidR="00675645" w:rsidRPr="00994C41" w:rsidRDefault="00675645" w:rsidP="00F67338">
            <w:pPr>
              <w:rPr>
                <w:rFonts w:ascii="Arial" w:hAnsi="Arial" w:cs="Arial"/>
              </w:rPr>
            </w:pP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D84" w:rsidRDefault="00675645" w:rsidP="00794F4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6.3</w:t>
            </w:r>
            <w:r w:rsidRPr="0049276F">
              <w:rPr>
                <w:rFonts w:ascii="Arial" w:hAnsi="Arial" w:cs="Arial"/>
              </w:rPr>
              <w:t>: no change in document</w:t>
            </w:r>
          </w:p>
          <w:p w:rsidR="00417D84" w:rsidRPr="00417D84" w:rsidRDefault="00417D84" w:rsidP="00F67338">
            <w:pPr>
              <w:rPr>
                <w:rFonts w:ascii="Arial" w:hAnsi="Arial" w:cs="Arial"/>
              </w:rPr>
            </w:pPr>
          </w:p>
          <w:p w:rsidR="00675645" w:rsidRPr="00417D84" w:rsidRDefault="00417D84" w:rsidP="00F67338">
            <w:pPr>
              <w:tabs>
                <w:tab w:val="left" w:pos="15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1D42E8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2E8" w:rsidRPr="0049276F" w:rsidRDefault="001D42E8" w:rsidP="00A7322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S1F19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2E8" w:rsidRDefault="001D42E8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08/04/2016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2E8" w:rsidRDefault="001D42E8" w:rsidP="00794F4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6.4: no change in document</w:t>
            </w:r>
            <w:r w:rsidR="00C1685E">
              <w:rPr>
                <w:rFonts w:ascii="Arial" w:hAnsi="Arial" w:cs="Arial"/>
              </w:rPr>
              <w:t xml:space="preserve"> for infra upgrade</w:t>
            </w:r>
          </w:p>
          <w:p w:rsidR="00C1685E" w:rsidRDefault="00C1685E" w:rsidP="00C1685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7.0:</w:t>
            </w:r>
          </w:p>
          <w:p w:rsidR="007D5A3D" w:rsidRDefault="00C1685E">
            <w:pPr>
              <w:pStyle w:val="ListParagraph"/>
              <w:numPr>
                <w:ilvl w:val="0"/>
                <w:numId w:val="52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Added CSV files path for</w:t>
            </w:r>
          </w:p>
          <w:p w:rsidR="007D5A3D" w:rsidRDefault="00F07593">
            <w:pPr>
              <w:pStyle w:val="ListParagraph"/>
              <w:numPr>
                <w:ilvl w:val="0"/>
                <w:numId w:val="55"/>
              </w:numPr>
              <w:spacing w:before="60" w:after="60"/>
              <w:rPr>
                <w:rFonts w:ascii="Arial" w:hAnsi="Arial" w:cs="Arial"/>
              </w:rPr>
            </w:pPr>
            <w:r w:rsidRPr="00F07593">
              <w:rPr>
                <w:rFonts w:ascii="Arial" w:hAnsi="Arial" w:cs="Arial"/>
                <w:lang w:val="en-GB"/>
              </w:rPr>
              <w:t>PATH_CSV_FILES_DISCONNECT_REQUEST_PARAMS</w:t>
            </w:r>
          </w:p>
        </w:tc>
      </w:tr>
      <w:tr w:rsidR="00392179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179" w:rsidRDefault="00392179" w:rsidP="00A7322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S1F20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179" w:rsidRDefault="00392179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28/04/2016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179" w:rsidRDefault="00392179" w:rsidP="00392179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7.0: changes for AMD V1</w:t>
            </w:r>
          </w:p>
          <w:p w:rsidR="00392179" w:rsidRDefault="00392179" w:rsidP="00392179">
            <w:pPr>
              <w:pStyle w:val="ListParagraph"/>
              <w:numPr>
                <w:ilvl w:val="0"/>
                <w:numId w:val="52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Added CSV files path for</w:t>
            </w:r>
          </w:p>
          <w:p w:rsidR="007D5A3D" w:rsidRDefault="00392179">
            <w:pPr>
              <w:numPr>
                <w:ilvl w:val="0"/>
                <w:numId w:val="57"/>
              </w:numPr>
              <w:spacing w:before="60" w:after="60"/>
              <w:rPr>
                <w:rFonts w:ascii="Arial" w:hAnsi="Arial" w:cs="Arial"/>
              </w:rPr>
            </w:pPr>
            <w:r w:rsidRPr="00392179">
              <w:rPr>
                <w:rFonts w:ascii="Arial" w:hAnsi="Arial" w:cs="Arial"/>
                <w:lang w:val="en-GB"/>
              </w:rPr>
              <w:t>PATH_CSV_FILES_STATUS_ACTIONS_OT</w:t>
            </w:r>
          </w:p>
        </w:tc>
      </w:tr>
      <w:tr w:rsidR="009F2976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76" w:rsidRDefault="009F2976" w:rsidP="00A7322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S1F21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76" w:rsidRDefault="009F2976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21/06/2016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76" w:rsidRDefault="009F2976" w:rsidP="00392179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7.1: Added CSV path for</w:t>
            </w:r>
          </w:p>
          <w:p w:rsidR="007E1F0C" w:rsidRDefault="009F2976">
            <w:pPr>
              <w:numPr>
                <w:ilvl w:val="0"/>
                <w:numId w:val="55"/>
              </w:numPr>
              <w:spacing w:before="60" w:after="60"/>
              <w:rPr>
                <w:rFonts w:ascii="Arial" w:hAnsi="Arial" w:cs="Arial"/>
              </w:rPr>
            </w:pPr>
            <w:r w:rsidRPr="009F2976">
              <w:rPr>
                <w:rFonts w:ascii="Arial" w:hAnsi="Arial" w:cs="Arial"/>
              </w:rPr>
              <w:t>PATH_CSV_FILE_IC01_TO_BE_IGNORED</w:t>
            </w:r>
          </w:p>
        </w:tc>
      </w:tr>
      <w:tr w:rsidR="00986159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159" w:rsidRDefault="00986159" w:rsidP="00A7322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S1F22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159" w:rsidRDefault="00986159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08/08/2016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6159" w:rsidRDefault="00986159" w:rsidP="00D67FD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8 : Added CSV path for</w:t>
            </w:r>
          </w:p>
          <w:p w:rsidR="00986159" w:rsidRDefault="00986159" w:rsidP="00D67FD6">
            <w:pPr>
              <w:numPr>
                <w:ilvl w:val="0"/>
                <w:numId w:val="55"/>
              </w:numPr>
              <w:spacing w:before="60" w:after="60"/>
              <w:rPr>
                <w:rFonts w:ascii="Arial" w:hAnsi="Arial" w:cs="Arial"/>
              </w:rPr>
            </w:pPr>
            <w:r w:rsidRPr="00F15EBE">
              <w:rPr>
                <w:rFonts w:ascii="Arial" w:hAnsi="Arial" w:cs="Arial"/>
              </w:rPr>
              <w:t>PATH_CSV_FILES_QUESTIONS_ANSWERS_PARAMS</w:t>
            </w:r>
          </w:p>
          <w:p w:rsidR="00986159" w:rsidRDefault="00986159" w:rsidP="00D67FD6">
            <w:pPr>
              <w:numPr>
                <w:ilvl w:val="0"/>
                <w:numId w:val="55"/>
              </w:numPr>
              <w:spacing w:before="60" w:after="60"/>
              <w:rPr>
                <w:rFonts w:ascii="Arial" w:hAnsi="Arial" w:cs="Arial"/>
              </w:rPr>
            </w:pPr>
            <w:r w:rsidRPr="00F15EBE">
              <w:rPr>
                <w:rFonts w:ascii="Arial" w:hAnsi="Arial" w:cs="Arial"/>
              </w:rPr>
              <w:t>PATH_CSV_FILE_IC01_TO_BE_IGNORED</w:t>
            </w:r>
          </w:p>
          <w:p w:rsidR="00986159" w:rsidRDefault="00986159" w:rsidP="00392179">
            <w:pPr>
              <w:spacing w:before="60" w:after="60"/>
              <w:rPr>
                <w:rFonts w:ascii="Arial" w:hAnsi="Arial" w:cs="Arial"/>
              </w:rPr>
            </w:pPr>
            <w:r w:rsidRPr="00F15EBE">
              <w:rPr>
                <w:rFonts w:ascii="Arial" w:hAnsi="Arial" w:cs="Arial"/>
              </w:rPr>
              <w:t>PATH_CSV_FILE_DEFAULT_IC01</w:t>
            </w:r>
          </w:p>
        </w:tc>
      </w:tr>
      <w:tr w:rsidR="00177147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147" w:rsidRDefault="00177147" w:rsidP="00A7322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S1F23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147" w:rsidRDefault="00177147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17/10/2016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147" w:rsidRDefault="00177147" w:rsidP="00D67FD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8.1 : No change in the document</w:t>
            </w:r>
          </w:p>
        </w:tc>
      </w:tr>
      <w:tr w:rsidR="00497322" w:rsidRPr="0049276F" w:rsidTr="0098659D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22" w:rsidRDefault="00497322" w:rsidP="00A7322F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S1F24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22" w:rsidRDefault="00497322" w:rsidP="00E475F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07/12/2016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8A8" w:rsidRDefault="0049732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9 : Added CSV path for</w:t>
            </w:r>
          </w:p>
          <w:p w:rsidR="00497322" w:rsidRDefault="004D6017" w:rsidP="00497322">
            <w:pPr>
              <w:numPr>
                <w:ilvl w:val="0"/>
                <w:numId w:val="55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PATH_CSV_FILE_SITE_WARNING</w:t>
            </w:r>
          </w:p>
          <w:p w:rsidR="000E38A8" w:rsidRDefault="000E3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</w:p>
        </w:tc>
      </w:tr>
      <w:tr w:rsidR="007D1653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653" w:rsidRDefault="007D1653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S1F25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653" w:rsidRDefault="007D1653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20/12/2016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653" w:rsidRPr="00650959" w:rsidRDefault="007D1653" w:rsidP="00AB217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9 : Added CSV path for</w:t>
            </w:r>
          </w:p>
          <w:p w:rsidR="007D1653" w:rsidRDefault="007D1653" w:rsidP="00AB2170">
            <w:pPr>
              <w:numPr>
                <w:ilvl w:val="0"/>
                <w:numId w:val="55"/>
              </w:numPr>
              <w:spacing w:before="60" w:after="60"/>
              <w:rPr>
                <w:rFonts w:ascii="Arial" w:hAnsi="Arial" w:cs="Arial"/>
              </w:rPr>
            </w:pPr>
            <w:r w:rsidRPr="009132C8">
              <w:rPr>
                <w:rFonts w:ascii="Arial" w:hAnsi="Arial" w:cs="Arial"/>
              </w:rPr>
              <w:t>PATH_CSV_FILE_RELEASE_NOTIFICATION</w:t>
            </w:r>
          </w:p>
        </w:tc>
      </w:tr>
      <w:tr w:rsidR="007A4D6F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4D6F" w:rsidRDefault="007A4D6F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S1F26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4D6F" w:rsidRDefault="007A4D6F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19/01/2017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8A8" w:rsidRDefault="007A4D6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9 : No change in document</w:t>
            </w:r>
          </w:p>
        </w:tc>
      </w:tr>
      <w:tr w:rsidR="00C4632E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2E" w:rsidRDefault="00C4632E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S1F27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2E" w:rsidRDefault="00C4632E" w:rsidP="00C4632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03/02/2017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32E" w:rsidRDefault="00C4632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9.1 : No change in document</w:t>
            </w:r>
          </w:p>
        </w:tc>
      </w:tr>
      <w:tr w:rsidR="00390CC1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0CC1" w:rsidRDefault="00390CC1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S1F28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0CC1" w:rsidRDefault="00390CC1" w:rsidP="00C4632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07/03/2017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0CC1" w:rsidRDefault="00390C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9.2 : No change in document</w:t>
            </w:r>
          </w:p>
        </w:tc>
      </w:tr>
      <w:tr w:rsidR="00F86062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62" w:rsidRDefault="00F86062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S1F29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62" w:rsidRDefault="00F86062" w:rsidP="00C4632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03/04/2017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62" w:rsidRDefault="00F8606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10.0 : No Change in document</w:t>
            </w:r>
          </w:p>
        </w:tc>
      </w:tr>
      <w:tr w:rsidR="002338AB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8AB" w:rsidRDefault="002338AB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S1F30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8AB" w:rsidRDefault="002338AB" w:rsidP="00C4632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18/07/2017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8AB" w:rsidRDefault="002338A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10.1 : Updated SWAMI URLs</w:t>
            </w:r>
          </w:p>
        </w:tc>
      </w:tr>
      <w:tr w:rsidR="00D94BC2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BC2" w:rsidRDefault="00D94BC2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S1F31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BC2" w:rsidRDefault="00D94BC2" w:rsidP="00C4632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BC2" w:rsidRDefault="00D94BC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11.0:</w:t>
            </w:r>
            <w:r w:rsidR="00844FAE">
              <w:rPr>
                <w:rFonts w:ascii="Arial" w:hAnsi="Arial" w:cs="Arial"/>
              </w:rPr>
              <w:t xml:space="preserve"> No change in document</w:t>
            </w:r>
          </w:p>
        </w:tc>
      </w:tr>
      <w:tr w:rsidR="00E6119A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19A" w:rsidRDefault="00E6119A" w:rsidP="00AB217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S1F32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19A" w:rsidRDefault="00E6119A" w:rsidP="00C4632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21/08/2017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19A" w:rsidRDefault="00E6119A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Release 11.0: Added new input parameter for CORE WS request as </w:t>
            </w:r>
            <w:r w:rsidRPr="00E6119A">
              <w:rPr>
                <w:rFonts w:ascii="Arial" w:hAnsi="Arial" w:cs="Arial"/>
                <w:spacing w:val="-20"/>
              </w:rPr>
              <w:t>CORE_SITE_STATUS</w:t>
            </w:r>
          </w:p>
        </w:tc>
      </w:tr>
      <w:tr w:rsidR="00CF60B3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3" w:rsidRDefault="00CF60B3" w:rsidP="00CF60B3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S1F33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3" w:rsidRDefault="00CF60B3" w:rsidP="00CF60B3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3" w:rsidRDefault="00CF60B3" w:rsidP="00082F17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11.</w:t>
            </w:r>
            <w:r w:rsidR="00082F1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 No change in document</w:t>
            </w:r>
          </w:p>
        </w:tc>
      </w:tr>
      <w:tr w:rsidR="00591977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1977" w:rsidRDefault="00591977" w:rsidP="00591977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S1F34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1977" w:rsidRDefault="00591977" w:rsidP="00591977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1977" w:rsidRDefault="00591977" w:rsidP="00591977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11.1</w:t>
            </w:r>
          </w:p>
        </w:tc>
      </w:tr>
      <w:tr w:rsidR="00D8014E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14E" w:rsidRDefault="00D8014E" w:rsidP="00591977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S1F35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14E" w:rsidRDefault="00A95D50" w:rsidP="00591977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8014E">
              <w:rPr>
                <w:rFonts w:ascii="Arial" w:hAnsi="Arial" w:cs="Arial"/>
              </w:rPr>
              <w:t>/12/2017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14E" w:rsidRDefault="00D8014E" w:rsidP="00591977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Release 12.0 : </w:t>
            </w:r>
            <w:r w:rsidR="00D538A0">
              <w:rPr>
                <w:rFonts w:ascii="Arial" w:hAnsi="Arial" w:cs="Arial"/>
              </w:rPr>
              <w:t>updated UAT infra URLs</w:t>
            </w:r>
          </w:p>
        </w:tc>
      </w:tr>
      <w:tr w:rsidR="005C4E1E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E1E" w:rsidRDefault="005C4E1E" w:rsidP="005C4E1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S1F36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E1E" w:rsidRDefault="005C4E1E" w:rsidP="005C4E1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18/10/2018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E1E" w:rsidRDefault="005C4E1E" w:rsidP="005C4E1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12.0: No change in Document</w:t>
            </w:r>
          </w:p>
        </w:tc>
      </w:tr>
      <w:tr w:rsidR="00D72B44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B44" w:rsidRDefault="00D72B44" w:rsidP="00D72B4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S1F37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B44" w:rsidRDefault="00D72B44" w:rsidP="00D72B4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08/02/2018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B44" w:rsidRDefault="00D72B44" w:rsidP="00D72B4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12.1: No change in Document</w:t>
            </w:r>
          </w:p>
        </w:tc>
      </w:tr>
      <w:tr w:rsidR="00435179" w:rsidTr="007D165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179" w:rsidRDefault="00435179" w:rsidP="00D72B4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S1F38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179" w:rsidRDefault="00435179" w:rsidP="00D72B4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14/3/2018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179" w:rsidRDefault="00435179" w:rsidP="00D72B4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12.2 G2 certificates installation</w:t>
            </w:r>
          </w:p>
        </w:tc>
      </w:tr>
      <w:tr w:rsidR="00D04D93" w:rsidTr="00D04D9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D93" w:rsidRDefault="00D04D93" w:rsidP="0086527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S1F39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D93" w:rsidRDefault="00D04D93" w:rsidP="0086527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11/04/2018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D93" w:rsidRDefault="00D04D93" w:rsidP="0086527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13.0: No change in Document</w:t>
            </w:r>
          </w:p>
        </w:tc>
      </w:tr>
      <w:tr w:rsidR="00363D27" w:rsidTr="00D04D9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27" w:rsidRDefault="00363D27" w:rsidP="00363D27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S1F40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27" w:rsidRDefault="00363D27" w:rsidP="00363D27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25/04/2018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3D27" w:rsidRDefault="00363D27" w:rsidP="00363D27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13.0: https url changes for frontend to backend web services</w:t>
            </w:r>
          </w:p>
        </w:tc>
      </w:tr>
      <w:tr w:rsidR="0020082E" w:rsidTr="00D04D9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2E" w:rsidRDefault="0020082E" w:rsidP="0020082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S1F41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2E" w:rsidRDefault="0020082E" w:rsidP="0020082E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25/04/2018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2E" w:rsidRDefault="0020082E" w:rsidP="0020082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13.0: change BigIP url to http</w:t>
            </w:r>
          </w:p>
        </w:tc>
      </w:tr>
      <w:tr w:rsidR="00417D84" w:rsidTr="00D04D9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D84" w:rsidRDefault="00417D84" w:rsidP="00417D8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S1F4</w:t>
            </w:r>
            <w:r w:rsidR="00994C41">
              <w:rPr>
                <w:rFonts w:ascii="Arial" w:hAnsi="Arial" w:cs="Arial"/>
              </w:rPr>
              <w:t>2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D84" w:rsidRDefault="00417D84" w:rsidP="00417D8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25/04/2018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D84" w:rsidRDefault="00417D84" w:rsidP="00417D8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13.1: No change in the document</w:t>
            </w:r>
          </w:p>
        </w:tc>
      </w:tr>
      <w:tr w:rsidR="00F67338" w:rsidTr="00D04D93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38" w:rsidRDefault="00F67338" w:rsidP="00F67338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S1F43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38" w:rsidRDefault="00F67338" w:rsidP="00F67338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14/06/2018</w:t>
            </w:r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38" w:rsidRDefault="00F67338" w:rsidP="00F6733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13.1: No change in the document</w:t>
            </w:r>
          </w:p>
        </w:tc>
      </w:tr>
      <w:tr w:rsidR="000872CD" w:rsidTr="00D04D93">
        <w:trPr>
          <w:cantSplit/>
          <w:ins w:id="4" w:author="S1F44" w:date="2018-06-29T11:16:00Z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2CD" w:rsidRDefault="000872CD" w:rsidP="000872CD">
            <w:pPr>
              <w:spacing w:before="60" w:after="60"/>
              <w:jc w:val="center"/>
              <w:rPr>
                <w:ins w:id="5" w:author="S1F44" w:date="2018-06-29T11:16:00Z"/>
                <w:rFonts w:ascii="Arial" w:hAnsi="Arial" w:cs="Arial"/>
              </w:rPr>
            </w:pPr>
            <w:ins w:id="6" w:author="S1F44" w:date="2018-06-29T11:16:00Z">
              <w:r>
                <w:rPr>
                  <w:rFonts w:ascii="Arial" w:hAnsi="Arial" w:cs="Arial"/>
                </w:rPr>
                <w:t>S1F4</w:t>
              </w:r>
              <w:r>
                <w:rPr>
                  <w:rFonts w:ascii="Arial" w:hAnsi="Arial" w:cs="Arial"/>
                </w:rPr>
                <w:t>4</w:t>
              </w:r>
            </w:ins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2CD" w:rsidRDefault="000872CD" w:rsidP="000872CD">
            <w:pPr>
              <w:spacing w:before="60" w:after="60"/>
              <w:jc w:val="center"/>
              <w:rPr>
                <w:ins w:id="7" w:author="S1F44" w:date="2018-06-29T11:16:00Z"/>
                <w:rFonts w:ascii="Arial" w:hAnsi="Arial" w:cs="Arial"/>
              </w:rPr>
            </w:pPr>
            <w:ins w:id="8" w:author="S1F44" w:date="2018-06-29T11:16:00Z">
              <w:r>
                <w:rPr>
                  <w:rFonts w:ascii="Arial" w:hAnsi="Arial" w:cs="Arial"/>
                </w:rPr>
                <w:t>29</w:t>
              </w:r>
              <w:r>
                <w:rPr>
                  <w:rFonts w:ascii="Arial" w:hAnsi="Arial" w:cs="Arial"/>
                </w:rPr>
                <w:t>/06/2018</w:t>
              </w:r>
            </w:ins>
          </w:p>
        </w:tc>
        <w:tc>
          <w:tcPr>
            <w:tcW w:w="6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2CD" w:rsidRDefault="000872CD" w:rsidP="000872CD">
            <w:pPr>
              <w:spacing w:before="60" w:after="60"/>
              <w:rPr>
                <w:ins w:id="9" w:author="S1F44" w:date="2018-06-29T11:16:00Z"/>
                <w:rFonts w:ascii="Arial" w:hAnsi="Arial" w:cs="Arial"/>
              </w:rPr>
            </w:pPr>
            <w:ins w:id="10" w:author="S1F44" w:date="2018-06-29T11:16:00Z">
              <w:r>
                <w:rPr>
                  <w:rFonts w:ascii="Arial" w:hAnsi="Arial" w:cs="Arial"/>
                </w:rPr>
                <w:t>Release 13.2</w:t>
              </w:r>
              <w:r>
                <w:rPr>
                  <w:rFonts w:ascii="Arial" w:hAnsi="Arial" w:cs="Arial"/>
                </w:rPr>
                <w:t>: No change in the document</w:t>
              </w:r>
            </w:ins>
          </w:p>
        </w:tc>
      </w:tr>
    </w:tbl>
    <w:p w:rsidR="009B5503" w:rsidRDefault="009B5503">
      <w:pPr>
        <w:rPr>
          <w:rFonts w:ascii="Arial" w:hAnsi="Arial" w:cs="Arial"/>
        </w:rPr>
      </w:pPr>
    </w:p>
    <w:p w:rsidR="00435179" w:rsidRDefault="00435179">
      <w:pPr>
        <w:pStyle w:val="StyletitreJustifi"/>
        <w:rPr>
          <w:rFonts w:ascii="Arial" w:hAnsi="Arial" w:cs="Arial"/>
          <w:b w:val="0"/>
          <w:sz w:val="44"/>
          <w:szCs w:val="44"/>
        </w:rPr>
      </w:pPr>
    </w:p>
    <w:p w:rsidR="00435179" w:rsidRDefault="00435179">
      <w:pPr>
        <w:pStyle w:val="StyletitreJustifi"/>
        <w:rPr>
          <w:rFonts w:ascii="Arial" w:hAnsi="Arial" w:cs="Arial"/>
          <w:b w:val="0"/>
          <w:sz w:val="44"/>
          <w:szCs w:val="44"/>
        </w:rPr>
      </w:pPr>
      <w:bookmarkStart w:id="11" w:name="_GoBack"/>
      <w:bookmarkEnd w:id="11"/>
    </w:p>
    <w:p w:rsidR="009B5503" w:rsidRPr="00E13B7C" w:rsidRDefault="003B6568">
      <w:pPr>
        <w:pStyle w:val="StyletitreJustifi"/>
        <w:rPr>
          <w:rFonts w:ascii="Arial" w:hAnsi="Arial" w:cs="Arial"/>
          <w:b w:val="0"/>
          <w:sz w:val="44"/>
          <w:szCs w:val="44"/>
        </w:rPr>
      </w:pPr>
      <w:r w:rsidRPr="00E13B7C">
        <w:rPr>
          <w:rFonts w:ascii="Arial" w:hAnsi="Arial" w:cs="Arial"/>
          <w:b w:val="0"/>
          <w:sz w:val="44"/>
          <w:szCs w:val="44"/>
        </w:rPr>
        <w:t xml:space="preserve">Related </w:t>
      </w:r>
      <w:r w:rsidR="003248BF" w:rsidRPr="00E13B7C">
        <w:rPr>
          <w:rFonts w:ascii="Arial" w:hAnsi="Arial" w:cs="Arial"/>
          <w:b w:val="0"/>
          <w:sz w:val="44"/>
          <w:szCs w:val="44"/>
        </w:rPr>
        <w:t>D</w:t>
      </w:r>
      <w:r w:rsidR="00275BE0" w:rsidRPr="00E13B7C">
        <w:rPr>
          <w:rFonts w:ascii="Arial" w:hAnsi="Arial" w:cs="Arial"/>
          <w:b w:val="0"/>
          <w:sz w:val="44"/>
          <w:szCs w:val="44"/>
        </w:rPr>
        <w:t>ocuments</w:t>
      </w:r>
    </w:p>
    <w:p w:rsidR="00A42CFC" w:rsidRDefault="00A42CFC">
      <w:pPr>
        <w:rPr>
          <w:rFonts w:ascii="Arial" w:hAnsi="Arial" w:cs="Arial"/>
        </w:rPr>
      </w:pPr>
    </w:p>
    <w:p w:rsidR="00A42CFC" w:rsidRPr="00A42CFC" w:rsidRDefault="00A42CFC" w:rsidP="00A42CFC">
      <w:pPr>
        <w:rPr>
          <w:rFonts w:ascii="Arial" w:hAnsi="Arial" w:cs="Arial"/>
        </w:rPr>
      </w:pPr>
    </w:p>
    <w:p w:rsidR="00A42CFC" w:rsidRPr="00A42CFC" w:rsidRDefault="00A42CFC" w:rsidP="00A42CFC">
      <w:pPr>
        <w:rPr>
          <w:rFonts w:ascii="Arial" w:hAnsi="Arial" w:cs="Arial"/>
        </w:rPr>
      </w:pPr>
    </w:p>
    <w:p w:rsidR="009B5503" w:rsidRPr="00A42CFC" w:rsidRDefault="00A42CFC" w:rsidP="00D8014E">
      <w:pPr>
        <w:tabs>
          <w:tab w:val="left" w:pos="308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4"/>
        <w:gridCol w:w="4706"/>
        <w:gridCol w:w="2353"/>
      </w:tblGrid>
      <w:tr w:rsidR="009B5503" w:rsidRPr="0049276F" w:rsidTr="00E42B98">
        <w:trPr>
          <w:cantSplit/>
          <w:trHeight w:val="381"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9B5503" w:rsidRPr="0049276F" w:rsidRDefault="003B6568">
            <w:pPr>
              <w:spacing w:line="280" w:lineRule="atLeast"/>
              <w:jc w:val="center"/>
              <w:rPr>
                <w:rFonts w:ascii="Arial" w:hAnsi="Arial" w:cs="Arial"/>
                <w:color w:val="FF6600"/>
                <w:sz w:val="24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Code</w:t>
            </w:r>
          </w:p>
        </w:tc>
        <w:tc>
          <w:tcPr>
            <w:tcW w:w="4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9B5503" w:rsidRPr="0049276F" w:rsidRDefault="003B6568">
            <w:pPr>
              <w:spacing w:line="280" w:lineRule="atLeast"/>
              <w:rPr>
                <w:rFonts w:ascii="Arial" w:hAnsi="Arial" w:cs="Arial"/>
                <w:color w:val="FF6600"/>
                <w:sz w:val="24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Name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9B5503" w:rsidRPr="0049276F" w:rsidRDefault="003B6568">
            <w:pPr>
              <w:spacing w:line="280" w:lineRule="atLeast"/>
              <w:jc w:val="center"/>
              <w:rPr>
                <w:rFonts w:ascii="Arial" w:hAnsi="Arial" w:cs="Arial"/>
                <w:color w:val="FF6600"/>
                <w:sz w:val="24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Author</w:t>
            </w:r>
          </w:p>
        </w:tc>
      </w:tr>
      <w:tr w:rsidR="009B5503" w:rsidRPr="0049276F" w:rsidTr="00E42B98">
        <w:trPr>
          <w:cantSplit/>
          <w:trHeight w:val="414"/>
        </w:trPr>
        <w:tc>
          <w:tcPr>
            <w:tcW w:w="25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B5503" w:rsidRPr="0049276F" w:rsidRDefault="009B5503">
            <w:pPr>
              <w:spacing w:before="120" w:line="240" w:lineRule="atLeast"/>
              <w:jc w:val="center"/>
              <w:rPr>
                <w:rFonts w:ascii="Arial" w:hAnsi="Arial" w:cs="Arial"/>
                <w:spacing w:val="-20"/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B5503" w:rsidRPr="0049276F" w:rsidRDefault="009B5503">
            <w:pPr>
              <w:spacing w:before="120" w:line="240" w:lineRule="atLeast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B5503" w:rsidRPr="0049276F" w:rsidRDefault="009B5503">
            <w:pPr>
              <w:spacing w:before="120" w:line="240" w:lineRule="atLeast"/>
              <w:jc w:val="center"/>
              <w:rPr>
                <w:rFonts w:ascii="Arial" w:hAnsi="Arial" w:cs="Arial"/>
              </w:rPr>
            </w:pPr>
          </w:p>
        </w:tc>
      </w:tr>
      <w:tr w:rsidR="00880549" w:rsidRPr="0049276F" w:rsidTr="00E42B98">
        <w:trPr>
          <w:cantSplit/>
          <w:trHeight w:val="414"/>
        </w:trPr>
        <w:tc>
          <w:tcPr>
            <w:tcW w:w="25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80549" w:rsidRPr="0049276F" w:rsidRDefault="00880549">
            <w:pPr>
              <w:spacing w:before="120" w:line="240" w:lineRule="atLeast"/>
              <w:jc w:val="center"/>
              <w:rPr>
                <w:rFonts w:ascii="Arial" w:hAnsi="Arial" w:cs="Arial"/>
                <w:spacing w:val="-20"/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80549" w:rsidRPr="0049276F" w:rsidRDefault="00880549">
            <w:pPr>
              <w:spacing w:before="120" w:line="240" w:lineRule="atLeast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80549" w:rsidRPr="0049276F" w:rsidRDefault="00880549">
            <w:pPr>
              <w:spacing w:before="120" w:line="240" w:lineRule="atLeast"/>
              <w:jc w:val="center"/>
              <w:rPr>
                <w:rFonts w:ascii="Arial" w:hAnsi="Arial" w:cs="Arial"/>
              </w:rPr>
            </w:pPr>
          </w:p>
        </w:tc>
      </w:tr>
      <w:tr w:rsidR="00880549" w:rsidRPr="0049276F" w:rsidTr="00E42B98">
        <w:trPr>
          <w:cantSplit/>
          <w:trHeight w:val="414"/>
        </w:trPr>
        <w:tc>
          <w:tcPr>
            <w:tcW w:w="2534" w:type="dxa"/>
            <w:tcBorders>
              <w:top w:val="single" w:sz="6" w:space="0" w:color="auto"/>
            </w:tcBorders>
            <w:vAlign w:val="center"/>
          </w:tcPr>
          <w:p w:rsidR="00880549" w:rsidRPr="0049276F" w:rsidRDefault="00880549">
            <w:pPr>
              <w:spacing w:before="120" w:line="240" w:lineRule="atLeast"/>
              <w:jc w:val="center"/>
              <w:rPr>
                <w:rFonts w:ascii="Arial" w:hAnsi="Arial" w:cs="Arial"/>
                <w:spacing w:val="-20"/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</w:tcBorders>
            <w:vAlign w:val="center"/>
          </w:tcPr>
          <w:p w:rsidR="00880549" w:rsidRPr="0049276F" w:rsidRDefault="00880549">
            <w:pPr>
              <w:spacing w:before="120" w:line="240" w:lineRule="atLeast"/>
              <w:rPr>
                <w:rFonts w:ascii="Arial" w:hAnsi="Arial" w:cs="Arial"/>
              </w:rPr>
            </w:pPr>
          </w:p>
        </w:tc>
        <w:tc>
          <w:tcPr>
            <w:tcW w:w="2353" w:type="dxa"/>
            <w:tcBorders>
              <w:top w:val="single" w:sz="6" w:space="0" w:color="auto"/>
            </w:tcBorders>
            <w:vAlign w:val="center"/>
          </w:tcPr>
          <w:p w:rsidR="00880549" w:rsidRPr="0049276F" w:rsidRDefault="00880549">
            <w:pPr>
              <w:spacing w:before="120" w:line="240" w:lineRule="atLeast"/>
              <w:rPr>
                <w:rFonts w:ascii="Arial" w:hAnsi="Arial" w:cs="Arial"/>
              </w:rPr>
            </w:pPr>
          </w:p>
        </w:tc>
      </w:tr>
    </w:tbl>
    <w:p w:rsidR="009B5503" w:rsidRPr="00E13B7C" w:rsidRDefault="00E6119A">
      <w:pPr>
        <w:pStyle w:val="StyletitreJustifi"/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textWrapping" w:clear="all"/>
      </w:r>
    </w:p>
    <w:p w:rsidR="009B5503" w:rsidRPr="00E13B7C" w:rsidRDefault="009B5503">
      <w:pPr>
        <w:rPr>
          <w:rFonts w:ascii="Arial" w:hAnsi="Arial" w:cs="Arial"/>
        </w:rPr>
        <w:sectPr w:rsidR="009B5503" w:rsidRPr="00E13B7C" w:rsidSect="00A85F2C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567" w:right="851" w:bottom="567" w:left="851" w:header="397" w:footer="283" w:gutter="0"/>
          <w:cols w:space="708"/>
          <w:titlePg/>
          <w:docGrid w:linePitch="360"/>
        </w:sectPr>
      </w:pPr>
    </w:p>
    <w:p w:rsidR="009B5503" w:rsidRPr="00E13B7C" w:rsidRDefault="009B5503">
      <w:pPr>
        <w:rPr>
          <w:rFonts w:ascii="Arial" w:hAnsi="Arial" w:cs="Arial"/>
        </w:rPr>
      </w:pPr>
    </w:p>
    <w:p w:rsidR="009B5503" w:rsidRPr="00E13B7C" w:rsidRDefault="00275BE0" w:rsidP="00FE7BDD">
      <w:pPr>
        <w:pStyle w:val="StyletitreJustifi"/>
        <w:spacing w:after="240"/>
        <w:rPr>
          <w:rFonts w:ascii="Arial" w:hAnsi="Arial" w:cs="Arial"/>
          <w:b w:val="0"/>
          <w:sz w:val="44"/>
          <w:szCs w:val="44"/>
        </w:rPr>
      </w:pPr>
      <w:r w:rsidRPr="00E13B7C">
        <w:rPr>
          <w:rFonts w:ascii="Arial" w:hAnsi="Arial" w:cs="Arial"/>
          <w:b w:val="0"/>
          <w:sz w:val="44"/>
          <w:szCs w:val="44"/>
        </w:rPr>
        <w:t xml:space="preserve">Table </w:t>
      </w:r>
      <w:r w:rsidR="003B6568" w:rsidRPr="00E13B7C">
        <w:rPr>
          <w:rFonts w:ascii="Arial" w:hAnsi="Arial" w:cs="Arial"/>
          <w:b w:val="0"/>
          <w:sz w:val="44"/>
          <w:szCs w:val="44"/>
        </w:rPr>
        <w:t>of Contents</w:t>
      </w:r>
    </w:p>
    <w:p w:rsidR="0068396E" w:rsidRPr="008F673A" w:rsidRDefault="00A23F9F">
      <w:pPr>
        <w:pStyle w:val="TOC1"/>
        <w:rPr>
          <w:rFonts w:eastAsia="Times New Roman" w:cs="Mangal"/>
          <w:b w:val="0"/>
          <w:bCs w:val="0"/>
          <w:i w:val="0"/>
          <w:iCs w:val="0"/>
          <w:color w:val="auto"/>
          <w:szCs w:val="22"/>
          <w:lang w:val="en-GB" w:eastAsia="en-GB"/>
        </w:rPr>
      </w:pPr>
      <w:r w:rsidRPr="00A26735">
        <w:rPr>
          <w:rFonts w:ascii="Arial" w:hAnsi="Arial" w:cs="Arial"/>
          <w:bCs w:val="0"/>
          <w:iCs w:val="0"/>
          <w:szCs w:val="22"/>
        </w:rPr>
        <w:fldChar w:fldCharType="begin"/>
      </w:r>
      <w:r w:rsidR="009B5503" w:rsidRPr="00A26735">
        <w:rPr>
          <w:rFonts w:ascii="Arial" w:hAnsi="Arial" w:cs="Arial"/>
          <w:bCs w:val="0"/>
          <w:iCs w:val="0"/>
          <w:szCs w:val="22"/>
        </w:rPr>
        <w:instrText xml:space="preserve"> TOC \o "1-5" \h \z </w:instrText>
      </w:r>
      <w:r w:rsidRPr="00A26735">
        <w:rPr>
          <w:rFonts w:ascii="Arial" w:hAnsi="Arial" w:cs="Arial"/>
          <w:bCs w:val="0"/>
          <w:iCs w:val="0"/>
          <w:szCs w:val="22"/>
        </w:rPr>
        <w:fldChar w:fldCharType="separate"/>
      </w:r>
      <w:hyperlink w:anchor="_Toc437359987" w:history="1">
        <w:r w:rsidR="0068396E" w:rsidRPr="00283931">
          <w:rPr>
            <w:rStyle w:val="Hyperlink"/>
            <w:rFonts w:ascii="Arial" w:hAnsi="Arial"/>
          </w:rPr>
          <w:t>1. Introduction</w:t>
        </w:r>
        <w:r w:rsidR="0068396E">
          <w:rPr>
            <w:webHidden/>
          </w:rPr>
          <w:tab/>
        </w:r>
        <w:r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96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59988" w:history="1">
        <w:r w:rsidR="0068396E" w:rsidRPr="00283931">
          <w:rPr>
            <w:rStyle w:val="Hyperlink"/>
            <w:rFonts w:ascii="Arial" w:hAnsi="Arial"/>
          </w:rPr>
          <w:t>1.1. Presentation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_Toc437359988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5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59989" w:history="1">
        <w:r w:rsidR="0068396E" w:rsidRPr="00283931">
          <w:rPr>
            <w:rStyle w:val="Hyperlink"/>
            <w:rFonts w:ascii="Arial" w:hAnsi="Arial"/>
          </w:rPr>
          <w:t>1.2. Involved servers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_Toc437359989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6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59990" w:history="1">
        <w:r w:rsidR="0068396E" w:rsidRPr="00283931">
          <w:rPr>
            <w:rStyle w:val="Hyperlink"/>
            <w:rFonts w:ascii="Arial" w:hAnsi="Arial"/>
          </w:rPr>
          <w:t>1.3. Directory tree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_Toc437359990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6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59991" w:history="1">
        <w:r w:rsidR="0068396E" w:rsidRPr="00283931">
          <w:rPr>
            <w:rStyle w:val="Hyperlink"/>
            <w:rFonts w:ascii="Arial" w:hAnsi="Arial"/>
          </w:rPr>
          <w:t>1.4. Groups and users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_Toc437359991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7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1"/>
        <w:rPr>
          <w:rFonts w:eastAsia="Times New Roman" w:cs="Mangal"/>
          <w:b w:val="0"/>
          <w:bCs w:val="0"/>
          <w:i w:val="0"/>
          <w:iCs w:val="0"/>
          <w:color w:val="auto"/>
          <w:szCs w:val="22"/>
          <w:lang w:val="en-GB" w:eastAsia="en-GB"/>
        </w:rPr>
      </w:pPr>
      <w:hyperlink w:anchor="_Toc437359992" w:history="1">
        <w:r w:rsidR="0068396E" w:rsidRPr="00283931">
          <w:rPr>
            <w:rStyle w:val="Hyperlink"/>
            <w:rFonts w:ascii="Arial" w:hAnsi="Arial"/>
          </w:rPr>
          <w:t>2. Prerequisites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_Toc437359992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7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59993" w:history="1">
        <w:r w:rsidR="0068396E" w:rsidRPr="00283931">
          <w:rPr>
            <w:rStyle w:val="Hyperlink"/>
            <w:rFonts w:ascii="Arial" w:hAnsi="Arial"/>
          </w:rPr>
          <w:t>2.1. Prerequisites installation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_Toc437359993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7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3"/>
        <w:rPr>
          <w:rFonts w:eastAsia="Times New Roman" w:cs="Mangal"/>
          <w:lang w:val="en-GB" w:eastAsia="en-GB"/>
        </w:rPr>
      </w:pPr>
      <w:hyperlink w:anchor="_Toc437359994" w:history="1">
        <w:r w:rsidR="0068396E" w:rsidRPr="00283931">
          <w:rPr>
            <w:rStyle w:val="Hyperlink"/>
            <w:rFonts w:ascii="Arial" w:hAnsi="Arial"/>
          </w:rPr>
          <w:t>2.1.1. JBOSS Installation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_Toc437359994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7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4"/>
        <w:rPr>
          <w:rFonts w:eastAsia="Times New Roman" w:cs="Mangal"/>
          <w:lang w:val="en-GB" w:eastAsia="en-GB"/>
        </w:rPr>
      </w:pPr>
      <w:hyperlink w:anchor="_Toc437359995" w:history="1">
        <w:r w:rsidR="0068396E" w:rsidRPr="00283931">
          <w:rPr>
            <w:rStyle w:val="Hyperlink"/>
          </w:rPr>
          <w:t>2.1.1.1. untar the software archive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_Toc437359995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7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4"/>
        <w:rPr>
          <w:rFonts w:eastAsia="Times New Roman" w:cs="Mangal"/>
          <w:lang w:val="en-GB" w:eastAsia="en-GB"/>
        </w:rPr>
      </w:pPr>
      <w:hyperlink w:anchor="_Toc437359996" w:history="1">
        <w:r w:rsidR="0068396E" w:rsidRPr="00283931">
          <w:rPr>
            <w:rStyle w:val="Hyperlink"/>
          </w:rPr>
          <w:t>2.1.1.2. software installation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_Toc437359996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8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4"/>
        <w:rPr>
          <w:rFonts w:eastAsia="Times New Roman" w:cs="Mangal"/>
          <w:lang w:val="en-GB" w:eastAsia="en-GB"/>
        </w:rPr>
      </w:pPr>
      <w:hyperlink w:anchor="_Toc437359997" w:history="1">
        <w:r w:rsidR="0068396E" w:rsidRPr="00283931">
          <w:rPr>
            <w:rStyle w:val="Hyperlink"/>
          </w:rPr>
          <w:t>2.1.1.3. environment variables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_Toc437359997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9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4"/>
        <w:rPr>
          <w:rFonts w:eastAsia="Times New Roman" w:cs="Mangal"/>
          <w:lang w:val="en-GB" w:eastAsia="en-GB"/>
        </w:rPr>
      </w:pPr>
      <w:hyperlink w:anchor="_Toc437359998" w:history="1">
        <w:r w:rsidR="0068396E" w:rsidRPr="00283931">
          <w:rPr>
            <w:rStyle w:val="Hyperlink"/>
          </w:rPr>
          <w:t>2.1.1.4. Application instance creation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_Toc437359998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9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3"/>
        <w:rPr>
          <w:rFonts w:eastAsia="Times New Roman" w:cs="Mangal"/>
          <w:lang w:val="en-GB" w:eastAsia="en-GB"/>
        </w:rPr>
      </w:pPr>
      <w:hyperlink w:anchor="_Toc437359999" w:history="1">
        <w:r w:rsidR="0068396E" w:rsidRPr="00283931">
          <w:rPr>
            <w:rStyle w:val="Hyperlink"/>
            <w:rFonts w:ascii="Arial" w:hAnsi="Arial"/>
          </w:rPr>
          <w:t>2.1.2. Apache Installation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_Toc437359999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9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4"/>
        <w:rPr>
          <w:rFonts w:eastAsia="Times New Roman" w:cs="Mangal"/>
          <w:lang w:val="en-GB" w:eastAsia="en-GB"/>
        </w:rPr>
      </w:pPr>
      <w:hyperlink w:anchor="_Toc437360000" w:history="1">
        <w:r w:rsidR="0068396E" w:rsidRPr="00283931">
          <w:rPr>
            <w:rStyle w:val="Hyperlink"/>
          </w:rPr>
          <w:t>2.1.2.1. Untar the software archive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_Toc437360000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9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4"/>
        <w:rPr>
          <w:rFonts w:eastAsia="Times New Roman" w:cs="Mangal"/>
          <w:lang w:val="en-GB" w:eastAsia="en-GB"/>
        </w:rPr>
      </w:pPr>
      <w:hyperlink w:anchor="_Toc437360001" w:history="1">
        <w:r w:rsidR="0068396E" w:rsidRPr="00283931">
          <w:rPr>
            <w:rStyle w:val="Hyperlink"/>
          </w:rPr>
          <w:t>2.1.2.2. software installation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_Toc437360001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9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4"/>
        <w:rPr>
          <w:rFonts w:eastAsia="Times New Roman" w:cs="Mangal"/>
          <w:lang w:val="en-GB" w:eastAsia="en-GB"/>
        </w:rPr>
      </w:pPr>
      <w:hyperlink w:anchor="_Toc437360002" w:history="1">
        <w:r w:rsidR="0068396E" w:rsidRPr="00283931">
          <w:rPr>
            <w:rStyle w:val="Hyperlink"/>
            <w:rFonts w:ascii="Helvetica45Light,Italic" w:hAnsi="Helvetica45Light,Italic"/>
          </w:rPr>
          <w:t>2.1.2.3.</w:t>
        </w:r>
        <w:r w:rsidR="0068396E" w:rsidRPr="00283931">
          <w:rPr>
            <w:rStyle w:val="Hyperlink"/>
          </w:rPr>
          <w:t xml:space="preserve"> Check the httpd version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_Toc437360002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9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4"/>
        <w:rPr>
          <w:rFonts w:eastAsia="Times New Roman" w:cs="Mangal"/>
          <w:lang w:val="en-GB" w:eastAsia="en-GB"/>
        </w:rPr>
      </w:pPr>
      <w:hyperlink w:anchor="_Toc437360003" w:history="1">
        <w:r w:rsidR="0068396E" w:rsidRPr="00283931">
          <w:rPr>
            <w:rStyle w:val="Hyperlink"/>
            <w:rFonts w:ascii="Arial" w:hAnsi="Arial"/>
          </w:rPr>
          <w:t>2.1.2.4.</w:t>
        </w:r>
        <w:r w:rsidR="0068396E" w:rsidRPr="00283931">
          <w:rPr>
            <w:rStyle w:val="Hyperlink"/>
          </w:rPr>
          <w:t xml:space="preserve"> Création de l’instance applicative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_Toc437360003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10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60004" w:history="1">
        <w:r w:rsidR="0068396E" w:rsidRPr="00283931">
          <w:rPr>
            <w:rStyle w:val="Hyperlink"/>
            <w:rFonts w:ascii="Arial" w:hAnsi="Arial"/>
          </w:rPr>
          <w:t>2.2. Logs’ management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_Toc437360004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10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3"/>
        <w:rPr>
          <w:rFonts w:eastAsia="Times New Roman" w:cs="Mangal"/>
          <w:lang w:val="en-GB" w:eastAsia="en-GB"/>
        </w:rPr>
      </w:pPr>
      <w:hyperlink w:anchor="_Toc437360005" w:history="1">
        <w:r w:rsidR="0068396E" w:rsidRPr="00283931">
          <w:rPr>
            <w:rStyle w:val="Hyperlink"/>
            <w:rFonts w:ascii="Arial" w:hAnsi="Arial"/>
            <w:lang w:val="en-GB"/>
          </w:rPr>
          <w:t>2.2.1. Httpd logrorate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_Toc437360005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10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3"/>
        <w:rPr>
          <w:rFonts w:eastAsia="Times New Roman" w:cs="Mangal"/>
          <w:lang w:val="en-GB" w:eastAsia="en-GB"/>
        </w:rPr>
      </w:pPr>
      <w:hyperlink w:anchor="_Toc437360006" w:history="1">
        <w:r w:rsidR="0068396E" w:rsidRPr="00283931">
          <w:rPr>
            <w:rStyle w:val="Hyperlink"/>
            <w:rFonts w:ascii="Arial" w:hAnsi="Arial"/>
            <w:lang w:val="en-GB"/>
          </w:rPr>
          <w:t>2.2.2. Jboss logrotate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_Toc437360006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10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3"/>
        <w:rPr>
          <w:rFonts w:eastAsia="Times New Roman" w:cs="Mangal"/>
          <w:lang w:val="en-GB" w:eastAsia="en-GB"/>
        </w:rPr>
      </w:pPr>
      <w:hyperlink w:anchor="_Toc437360007" w:history="1">
        <w:r w:rsidR="0068396E" w:rsidRPr="00283931">
          <w:rPr>
            <w:rStyle w:val="Hyperlink"/>
            <w:rFonts w:ascii="Arial" w:hAnsi="Arial"/>
            <w:lang w:val="en-GB"/>
          </w:rPr>
          <w:t>2.2.3. Update Symbolic link for Jboss and Apache logs in production: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_Toc437360007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10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60008" w:history="1">
        <w:r w:rsidR="0068396E" w:rsidRPr="00283931">
          <w:rPr>
            <w:rStyle w:val="Hyperlink"/>
            <w:rFonts w:ascii="Arial" w:hAnsi="Arial"/>
          </w:rPr>
          <w:t>2.3. Environment Variables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_Toc437360008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11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60009" w:history="1">
        <w:r w:rsidR="0068396E" w:rsidRPr="00283931">
          <w:rPr>
            <w:rStyle w:val="Hyperlink"/>
            <w:rFonts w:ascii="Arial" w:hAnsi="Arial"/>
          </w:rPr>
          <w:t>2.4. Parameters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_Toc437360009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12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3"/>
        <w:rPr>
          <w:rFonts w:eastAsia="Times New Roman" w:cs="Mangal"/>
          <w:lang w:val="en-GB" w:eastAsia="en-GB"/>
        </w:rPr>
      </w:pPr>
      <w:hyperlink w:anchor="_Toc437360010" w:history="1">
        <w:r w:rsidR="0068396E" w:rsidRPr="00283931">
          <w:rPr>
            <w:rStyle w:val="Hyperlink"/>
            <w:rFonts w:ascii="Arial" w:hAnsi="Arial"/>
          </w:rPr>
          <w:t>2.4.1. UAT Platforms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_Toc437360010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12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3"/>
        <w:rPr>
          <w:rFonts w:eastAsia="Times New Roman" w:cs="Mangal"/>
          <w:lang w:val="en-GB" w:eastAsia="en-GB"/>
        </w:rPr>
      </w:pPr>
      <w:hyperlink w:anchor="_Toc437360011" w:history="1">
        <w:r w:rsidR="0068396E" w:rsidRPr="00283931">
          <w:rPr>
            <w:rStyle w:val="Hyperlink"/>
            <w:rFonts w:ascii="Arial" w:hAnsi="Arial"/>
          </w:rPr>
          <w:t>2.4.2. Pre Production Platforms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_Toc437360011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12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3"/>
        <w:rPr>
          <w:rFonts w:eastAsia="Times New Roman" w:cs="Mangal"/>
          <w:lang w:val="en-GB" w:eastAsia="en-GB"/>
        </w:rPr>
      </w:pPr>
      <w:hyperlink w:anchor="_Toc437360012" w:history="1">
        <w:r w:rsidR="0068396E" w:rsidRPr="00283931">
          <w:rPr>
            <w:rStyle w:val="Hyperlink"/>
            <w:rFonts w:ascii="Arial" w:hAnsi="Arial"/>
          </w:rPr>
          <w:t>2.4.3. Production Platforms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_Toc437360012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13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3"/>
        <w:rPr>
          <w:rFonts w:eastAsia="Times New Roman" w:cs="Mangal"/>
          <w:lang w:val="en-GB" w:eastAsia="en-GB"/>
        </w:rPr>
      </w:pPr>
      <w:hyperlink w:anchor="_Toc437360013" w:history="1">
        <w:r w:rsidR="0068396E" w:rsidRPr="00283931">
          <w:rPr>
            <w:rStyle w:val="Hyperlink"/>
            <w:rFonts w:ascii="Arial" w:hAnsi="Arial"/>
          </w:rPr>
          <w:t>2.4.4. Common Parameters (UAT/Pre-Prod/Production Platforms)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_Toc437360013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14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1"/>
        <w:rPr>
          <w:rFonts w:eastAsia="Times New Roman" w:cs="Mangal"/>
          <w:b w:val="0"/>
          <w:bCs w:val="0"/>
          <w:i w:val="0"/>
          <w:iCs w:val="0"/>
          <w:color w:val="auto"/>
          <w:szCs w:val="22"/>
          <w:lang w:val="en-GB" w:eastAsia="en-GB"/>
        </w:rPr>
      </w:pPr>
      <w:hyperlink w:anchor="_Toc437360014" w:history="1">
        <w:r w:rsidR="0068396E" w:rsidRPr="00283931">
          <w:rPr>
            <w:rStyle w:val="Hyperlink"/>
            <w:rFonts w:ascii="Arial" w:hAnsi="Arial"/>
          </w:rPr>
          <w:t>3. Application Installation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_Toc437360014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14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60015" w:history="1">
        <w:r w:rsidR="0068396E" w:rsidRPr="00283931">
          <w:rPr>
            <w:rStyle w:val="Hyperlink"/>
            <w:rFonts w:ascii="Arial" w:hAnsi="Arial"/>
          </w:rPr>
          <w:t>3.1. Application Deployment and data installation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_Toc437360015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14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60016" w:history="1">
        <w:r w:rsidR="0068396E" w:rsidRPr="00283931">
          <w:rPr>
            <w:rStyle w:val="Hyperlink"/>
            <w:rFonts w:ascii="Arial" w:hAnsi="Arial"/>
          </w:rPr>
          <w:t>3.2. Checking the Installation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_Toc437360016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15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1"/>
        <w:rPr>
          <w:rFonts w:eastAsia="Times New Roman" w:cs="Mangal"/>
          <w:b w:val="0"/>
          <w:bCs w:val="0"/>
          <w:i w:val="0"/>
          <w:iCs w:val="0"/>
          <w:color w:val="auto"/>
          <w:szCs w:val="22"/>
          <w:lang w:val="en-GB" w:eastAsia="en-GB"/>
        </w:rPr>
      </w:pPr>
      <w:hyperlink w:anchor="_Toc437360017" w:history="1">
        <w:r w:rsidR="0068396E" w:rsidRPr="00283931">
          <w:rPr>
            <w:rStyle w:val="Hyperlink"/>
            <w:rFonts w:ascii="Arial" w:hAnsi="Arial"/>
          </w:rPr>
          <w:t>4. Application uninstallation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_Toc437360017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15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1"/>
        <w:rPr>
          <w:rFonts w:eastAsia="Times New Roman" w:cs="Mangal"/>
          <w:b w:val="0"/>
          <w:bCs w:val="0"/>
          <w:i w:val="0"/>
          <w:iCs w:val="0"/>
          <w:color w:val="auto"/>
          <w:szCs w:val="22"/>
          <w:lang w:val="en-GB" w:eastAsia="en-GB"/>
        </w:rPr>
      </w:pPr>
      <w:hyperlink w:anchor="_Toc437360018" w:history="1">
        <w:r w:rsidR="0068396E" w:rsidRPr="00283931">
          <w:rPr>
            <w:rStyle w:val="Hyperlink"/>
            <w:rFonts w:ascii="Arial" w:hAnsi="Arial"/>
          </w:rPr>
          <w:t>5. Server restart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_Toc437360018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16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60019" w:history="1">
        <w:r w:rsidR="0068396E" w:rsidRPr="00283931">
          <w:rPr>
            <w:rStyle w:val="Hyperlink"/>
            <w:rFonts w:ascii="Arial" w:hAnsi="Arial"/>
          </w:rPr>
          <w:t>5.1. Start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_Toc437360019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16</w:t>
        </w:r>
        <w:r w:rsidR="00A23F9F">
          <w:rPr>
            <w:webHidden/>
          </w:rPr>
          <w:fldChar w:fldCharType="end"/>
        </w:r>
      </w:hyperlink>
    </w:p>
    <w:p w:rsidR="0068396E" w:rsidRPr="008F673A" w:rsidRDefault="00A9726D">
      <w:pPr>
        <w:pStyle w:val="TOC2"/>
        <w:rPr>
          <w:rFonts w:eastAsia="Times New Roman" w:cs="Mangal"/>
          <w:lang w:val="en-GB" w:eastAsia="en-GB"/>
        </w:rPr>
      </w:pPr>
      <w:hyperlink w:anchor="_Toc437360020" w:history="1">
        <w:r w:rsidR="0068396E" w:rsidRPr="00283931">
          <w:rPr>
            <w:rStyle w:val="Hyperlink"/>
            <w:rFonts w:ascii="Arial" w:hAnsi="Arial"/>
          </w:rPr>
          <w:t>5.2. Shutdown</w:t>
        </w:r>
        <w:r w:rsidR="0068396E">
          <w:rPr>
            <w:webHidden/>
          </w:rPr>
          <w:tab/>
        </w:r>
        <w:r w:rsidR="00A23F9F">
          <w:rPr>
            <w:webHidden/>
          </w:rPr>
          <w:fldChar w:fldCharType="begin"/>
        </w:r>
        <w:r w:rsidR="0068396E">
          <w:rPr>
            <w:webHidden/>
          </w:rPr>
          <w:instrText xml:space="preserve"> PAGEREF _Toc437360020 \h </w:instrText>
        </w:r>
        <w:r w:rsidR="00A23F9F">
          <w:rPr>
            <w:webHidden/>
          </w:rPr>
        </w:r>
        <w:r w:rsidR="00A23F9F">
          <w:rPr>
            <w:webHidden/>
          </w:rPr>
          <w:fldChar w:fldCharType="separate"/>
        </w:r>
        <w:r w:rsidR="0068396E">
          <w:rPr>
            <w:webHidden/>
          </w:rPr>
          <w:t>16</w:t>
        </w:r>
        <w:r w:rsidR="00A23F9F">
          <w:rPr>
            <w:webHidden/>
          </w:rPr>
          <w:fldChar w:fldCharType="end"/>
        </w:r>
      </w:hyperlink>
    </w:p>
    <w:p w:rsidR="009B5503" w:rsidRPr="00E13B7C" w:rsidRDefault="00A23F9F">
      <w:pPr>
        <w:pStyle w:val="Title"/>
        <w:jc w:val="both"/>
        <w:rPr>
          <w:b/>
          <w:i/>
          <w:noProof/>
          <w:sz w:val="22"/>
          <w:szCs w:val="28"/>
        </w:rPr>
      </w:pPr>
      <w:r w:rsidRPr="00A26735">
        <w:rPr>
          <w:bCs/>
          <w:iCs/>
          <w:noProof/>
          <w:color w:val="000080"/>
          <w:sz w:val="22"/>
        </w:rPr>
        <w:fldChar w:fldCharType="end"/>
      </w:r>
    </w:p>
    <w:p w:rsidR="005F462A" w:rsidRPr="00E13B7C" w:rsidRDefault="009A7C86" w:rsidP="00CB6E08">
      <w:pPr>
        <w:pStyle w:val="Heading1"/>
        <w:pageBreakBefore/>
        <w:rPr>
          <w:rFonts w:ascii="Arial" w:hAnsi="Arial"/>
          <w:lang w:val="en-US"/>
        </w:rPr>
      </w:pPr>
      <w:bookmarkStart w:id="14" w:name="_Ref255390478"/>
      <w:bookmarkStart w:id="15" w:name="_Ref255390488"/>
      <w:bookmarkStart w:id="16" w:name="_Toc437359987"/>
      <w:r w:rsidRPr="00E13B7C">
        <w:rPr>
          <w:rFonts w:ascii="Arial" w:hAnsi="Arial"/>
          <w:lang w:val="en-US"/>
        </w:rPr>
        <w:lastRenderedPageBreak/>
        <w:t>Introduction</w:t>
      </w:r>
      <w:bookmarkEnd w:id="14"/>
      <w:bookmarkEnd w:id="15"/>
      <w:bookmarkEnd w:id="16"/>
    </w:p>
    <w:p w:rsidR="00A251B1" w:rsidRPr="00E13B7C" w:rsidRDefault="00A251B1" w:rsidP="00A251B1">
      <w:pPr>
        <w:rPr>
          <w:rFonts w:ascii="Arial" w:hAnsi="Arial" w:cs="Arial"/>
        </w:rPr>
      </w:pPr>
      <w:r w:rsidRPr="00E13B7C">
        <w:rPr>
          <w:rFonts w:ascii="Arial" w:hAnsi="Arial" w:cs="Arial"/>
        </w:rPr>
        <w:t>Please read this chapter carefully.</w:t>
      </w:r>
    </w:p>
    <w:p w:rsidR="00A251B1" w:rsidRPr="00E13B7C" w:rsidRDefault="00A251B1" w:rsidP="00A251B1">
      <w:pPr>
        <w:rPr>
          <w:rFonts w:ascii="Arial" w:hAnsi="Arial" w:cs="Arial"/>
        </w:rPr>
      </w:pPr>
    </w:p>
    <w:p w:rsidR="00EF2A52" w:rsidRPr="00E13B7C" w:rsidRDefault="00EF2A52" w:rsidP="00EF2A52">
      <w:pPr>
        <w:pStyle w:val="Heading2"/>
        <w:rPr>
          <w:rFonts w:ascii="Arial" w:hAnsi="Arial"/>
        </w:rPr>
      </w:pPr>
      <w:bookmarkStart w:id="17" w:name="_Toc437359988"/>
      <w:r w:rsidRPr="00E13B7C">
        <w:rPr>
          <w:rFonts w:ascii="Arial" w:hAnsi="Arial"/>
        </w:rPr>
        <w:t>Pr</w:t>
      </w:r>
      <w:r w:rsidR="003B6568" w:rsidRPr="00E13B7C">
        <w:rPr>
          <w:rFonts w:ascii="Arial" w:hAnsi="Arial"/>
        </w:rPr>
        <w:t>e</w:t>
      </w:r>
      <w:r w:rsidRPr="00E13B7C">
        <w:rPr>
          <w:rFonts w:ascii="Arial" w:hAnsi="Arial"/>
        </w:rPr>
        <w:t>sentation</w:t>
      </w:r>
      <w:bookmarkEnd w:id="17"/>
    </w:p>
    <w:p w:rsidR="00C70677" w:rsidRPr="00E13B7C" w:rsidRDefault="00880549" w:rsidP="00D66B4B">
      <w:p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The aim of this document is to describe the installation process of the </w:t>
      </w:r>
      <w:r w:rsidR="0061365F">
        <w:rPr>
          <w:rFonts w:ascii="Arial" w:hAnsi="Arial" w:cs="Arial"/>
          <w:color w:val="FF6600"/>
        </w:rPr>
        <w:t>Online Quoting Tool (OQT)</w:t>
      </w:r>
      <w:r w:rsidRPr="00E13B7C">
        <w:rPr>
          <w:rFonts w:ascii="Arial" w:hAnsi="Arial" w:cs="Arial"/>
        </w:rPr>
        <w:t xml:space="preserve"> application</w:t>
      </w:r>
      <w:r w:rsidR="00AD0656" w:rsidRPr="00E13B7C">
        <w:rPr>
          <w:rFonts w:ascii="Arial" w:hAnsi="Arial" w:cs="Arial"/>
        </w:rPr>
        <w:t xml:space="preserve"> for the </w:t>
      </w:r>
      <w:r w:rsidR="0061365F">
        <w:rPr>
          <w:rFonts w:ascii="Arial" w:hAnsi="Arial" w:cs="Arial"/>
        </w:rPr>
        <w:t xml:space="preserve">FrontEnd </w:t>
      </w:r>
      <w:r w:rsidR="00AD0656" w:rsidRPr="00E13B7C">
        <w:rPr>
          <w:rFonts w:ascii="Arial" w:hAnsi="Arial" w:cs="Arial"/>
        </w:rPr>
        <w:t>We</w:t>
      </w:r>
      <w:r w:rsidR="00B849C9">
        <w:rPr>
          <w:rFonts w:ascii="Arial" w:hAnsi="Arial" w:cs="Arial"/>
        </w:rPr>
        <w:t>b</w:t>
      </w:r>
      <w:r w:rsidR="00AD0656" w:rsidRPr="00E13B7C">
        <w:rPr>
          <w:rFonts w:ascii="Arial" w:hAnsi="Arial" w:cs="Arial"/>
        </w:rPr>
        <w:t xml:space="preserve"> Application Servers (WAS)</w:t>
      </w:r>
      <w:r w:rsidRPr="00E13B7C">
        <w:rPr>
          <w:rFonts w:ascii="Arial" w:hAnsi="Arial" w:cs="Arial"/>
        </w:rPr>
        <w:t xml:space="preserve">. It is separated in two main </w:t>
      </w:r>
      <w:r w:rsidR="001F6660" w:rsidRPr="00E13B7C">
        <w:rPr>
          <w:rFonts w:ascii="Arial" w:hAnsi="Arial" w:cs="Arial"/>
        </w:rPr>
        <w:t>parts:</w:t>
      </w:r>
    </w:p>
    <w:p w:rsidR="00880549" w:rsidRPr="00E13B7C" w:rsidRDefault="009708E2" w:rsidP="00880549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Prerequisites Installation</w:t>
      </w:r>
      <w:r w:rsidR="00880549" w:rsidRPr="00E13B7C">
        <w:rPr>
          <w:rFonts w:ascii="Arial" w:hAnsi="Arial" w:cs="Arial"/>
        </w:rPr>
        <w:t xml:space="preserve"> : instructions must be followed once (after the system, and Plato</w:t>
      </w:r>
      <w:r w:rsidR="00B849C9">
        <w:rPr>
          <w:rFonts w:ascii="Arial" w:hAnsi="Arial" w:cs="Arial"/>
        </w:rPr>
        <w:t>n</w:t>
      </w:r>
      <w:r w:rsidR="00880549" w:rsidRPr="00E13B7C">
        <w:rPr>
          <w:rFonts w:ascii="Arial" w:hAnsi="Arial" w:cs="Arial"/>
        </w:rPr>
        <w:t xml:space="preserve"> software installation)</w:t>
      </w:r>
    </w:p>
    <w:p w:rsidR="00880549" w:rsidRPr="00E13B7C" w:rsidRDefault="00880549" w:rsidP="00880549">
      <w:pPr>
        <w:numPr>
          <w:ilvl w:val="0"/>
          <w:numId w:val="14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Application </w:t>
      </w:r>
      <w:r w:rsidR="001F6660" w:rsidRPr="00E13B7C">
        <w:rPr>
          <w:rFonts w:ascii="Arial" w:hAnsi="Arial" w:cs="Arial"/>
        </w:rPr>
        <w:t>Installation:</w:t>
      </w:r>
      <w:r w:rsidRPr="00E13B7C">
        <w:rPr>
          <w:rFonts w:ascii="Arial" w:hAnsi="Arial" w:cs="Arial"/>
        </w:rPr>
        <w:t xml:space="preserve"> instructions must be followed after each application release.</w:t>
      </w:r>
    </w:p>
    <w:p w:rsidR="00F50273" w:rsidRPr="00E13B7C" w:rsidRDefault="00F50273" w:rsidP="00D66B4B">
      <w:pPr>
        <w:rPr>
          <w:rFonts w:ascii="Arial" w:hAnsi="Arial" w:cs="Arial"/>
        </w:rPr>
      </w:pPr>
    </w:p>
    <w:p w:rsidR="00880549" w:rsidRPr="00E13B7C" w:rsidRDefault="00A251B1" w:rsidP="00D66B4B">
      <w:p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Architecture macro design </w:t>
      </w:r>
      <w:r w:rsidR="001F6660" w:rsidRPr="00E13B7C">
        <w:rPr>
          <w:rFonts w:ascii="Arial" w:hAnsi="Arial" w:cs="Arial"/>
        </w:rPr>
        <w:t>diagram:</w:t>
      </w:r>
    </w:p>
    <w:p w:rsidR="00A251B1" w:rsidRDefault="00D723A2" w:rsidP="00D66B4B">
      <w:r>
        <w:object w:dxaOrig="12263" w:dyaOrig="10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4.5pt;height:401.25pt" o:ole="">
            <v:imagedata r:id="rId12" o:title=""/>
          </v:shape>
          <o:OLEObject Type="Embed" ProgID="Visio.Drawing.11" ShapeID="_x0000_i1026" DrawAspect="Content" ObjectID="_1591776167" r:id="rId13"/>
        </w:object>
      </w:r>
    </w:p>
    <w:p w:rsidR="00D723A2" w:rsidRPr="0048051B" w:rsidRDefault="00D723A2" w:rsidP="00D723A2">
      <w:pPr>
        <w:rPr>
          <w:rFonts w:ascii="Arial" w:hAnsi="Arial" w:cs="Arial"/>
        </w:rPr>
      </w:pPr>
      <w:r w:rsidRPr="0048051B">
        <w:t>(</w:t>
      </w:r>
      <w:r w:rsidRPr="0048051B">
        <w:rPr>
          <w:rFonts w:ascii="Arial" w:hAnsi="Arial" w:cs="Arial"/>
        </w:rPr>
        <w:t>The private DMZ for OQT Frontend will be done in a further release.</w:t>
      </w:r>
      <w:r>
        <w:t>)</w:t>
      </w:r>
    </w:p>
    <w:p w:rsidR="00D723A2" w:rsidRPr="00E13B7C" w:rsidRDefault="00D723A2" w:rsidP="00D66B4B">
      <w:pPr>
        <w:rPr>
          <w:rFonts w:ascii="Arial" w:hAnsi="Arial" w:cs="Arial"/>
        </w:rPr>
      </w:pPr>
    </w:p>
    <w:p w:rsidR="00797BD2" w:rsidRPr="00757ED3" w:rsidRDefault="00797BD2" w:rsidP="00797BD2">
      <w:pPr>
        <w:pStyle w:val="Heading2"/>
        <w:ind w:left="0"/>
        <w:rPr>
          <w:rFonts w:ascii="Arial" w:hAnsi="Arial"/>
        </w:rPr>
      </w:pPr>
      <w:bookmarkStart w:id="18" w:name="_Toc437359989"/>
      <w:r w:rsidRPr="00757ED3">
        <w:rPr>
          <w:rFonts w:ascii="Arial" w:hAnsi="Arial"/>
        </w:rPr>
        <w:lastRenderedPageBreak/>
        <w:t>Involved servers</w:t>
      </w:r>
      <w:bookmarkEnd w:id="18"/>
    </w:p>
    <w:p w:rsidR="00797BD2" w:rsidRDefault="00797BD2" w:rsidP="00797BD2">
      <w:pPr>
        <w:keepNext/>
      </w:pPr>
      <w:r>
        <w:t>The following table lists the different VM on which Frontend and Backend part of the OQT application will be installed.</w:t>
      </w:r>
    </w:p>
    <w:p w:rsidR="00797BD2" w:rsidRDefault="00797BD2" w:rsidP="00797BD2">
      <w:pPr>
        <w:keepNext/>
      </w:pPr>
      <w:r>
        <w:t>It also lists the BigIP access of Frontend part and Backend part.</w:t>
      </w:r>
    </w:p>
    <w:p w:rsidR="00797BD2" w:rsidRDefault="00797BD2" w:rsidP="00797BD2">
      <w:pPr>
        <w:keepNext/>
      </w:pPr>
    </w:p>
    <w:tbl>
      <w:tblPr>
        <w:tblW w:w="9897" w:type="dxa"/>
        <w:tblInd w:w="-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2564"/>
        <w:gridCol w:w="3482"/>
        <w:gridCol w:w="516"/>
        <w:gridCol w:w="1996"/>
      </w:tblGrid>
      <w:tr w:rsidR="00797BD2" w:rsidRPr="0049276F" w:rsidTr="00CE494A">
        <w:trPr>
          <w:trHeight w:val="255"/>
        </w:trPr>
        <w:tc>
          <w:tcPr>
            <w:tcW w:w="1339" w:type="dxa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Pr="0049276F" w:rsidRDefault="00797BD2" w:rsidP="007D37A1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2564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Pr="0049276F" w:rsidRDefault="00797BD2" w:rsidP="007D37A1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482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Pr="0049276F" w:rsidRDefault="00797BD2" w:rsidP="007D37A1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>IP</w:t>
            </w:r>
          </w:p>
        </w:tc>
        <w:tc>
          <w:tcPr>
            <w:tcW w:w="51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Pr="0049276F" w:rsidRDefault="00797BD2" w:rsidP="007D37A1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Pr="0049276F" w:rsidRDefault="00797BD2" w:rsidP="007D37A1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>Frontend/backend ?</w:t>
            </w:r>
          </w:p>
        </w:tc>
      </w:tr>
      <w:tr w:rsidR="00797BD2" w:rsidRPr="0049276F" w:rsidTr="00CE494A">
        <w:trPr>
          <w:trHeight w:val="255"/>
        </w:trPr>
        <w:tc>
          <w:tcPr>
            <w:tcW w:w="1339" w:type="dxa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P.PROD</w:t>
            </w:r>
          </w:p>
        </w:tc>
        <w:tc>
          <w:tcPr>
            <w:tcW w:w="2564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vs30-oqtpreprodfront-go</w:t>
            </w:r>
          </w:p>
        </w:tc>
        <w:tc>
          <w:tcPr>
            <w:tcW w:w="3482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10.238.30.38</w:t>
            </w:r>
          </w:p>
        </w:tc>
        <w:tc>
          <w:tcPr>
            <w:tcW w:w="51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VS</w:t>
            </w:r>
          </w:p>
        </w:tc>
        <w:tc>
          <w:tcPr>
            <w:tcW w:w="199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Frontend</w:t>
            </w:r>
          </w:p>
        </w:tc>
      </w:tr>
      <w:tr w:rsidR="00797BD2" w:rsidRPr="0049276F" w:rsidTr="00CE494A">
        <w:trPr>
          <w:trHeight w:val="510"/>
        </w:trPr>
        <w:tc>
          <w:tcPr>
            <w:tcW w:w="1339" w:type="dxa"/>
            <w:tcBorders>
              <w:top w:val="nil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P.PROD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8873EB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lx02642d-go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lx02642d-go 10.238.3.126</w:t>
            </w:r>
            <w:r w:rsidRPr="0049276F">
              <w:rPr>
                <w:rFonts w:ascii="Arial" w:hAnsi="Arial" w:cs="Arial"/>
                <w:sz w:val="20"/>
                <w:szCs w:val="20"/>
              </w:rPr>
              <w:br/>
              <w:t>lx02642d-bo2 10.238.52.13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Frontend</w:t>
            </w:r>
            <w:r w:rsidR="006C17AA" w:rsidRPr="0049276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97BD2" w:rsidRPr="0049276F" w:rsidTr="00CE494A">
        <w:trPr>
          <w:trHeight w:val="510"/>
        </w:trPr>
        <w:tc>
          <w:tcPr>
            <w:tcW w:w="1339" w:type="dxa"/>
            <w:tcBorders>
              <w:top w:val="nil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P.PROD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8873EB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 xml:space="preserve">lx02643d-go 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Pr="0049276F" w:rsidRDefault="00797BD2" w:rsidP="007D37A1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 xml:space="preserve">lx02643d-go 10.238.3.127 </w:t>
            </w:r>
          </w:p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lx02643d-bo2 10.238.52.14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Frontend</w:t>
            </w:r>
            <w:r w:rsidR="006C17AA" w:rsidRPr="0049276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97BD2" w:rsidRPr="0049276F" w:rsidTr="00CE494A">
        <w:trPr>
          <w:trHeight w:val="255"/>
        </w:trPr>
        <w:tc>
          <w:tcPr>
            <w:tcW w:w="1339" w:type="dxa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P.PROD</w:t>
            </w:r>
          </w:p>
        </w:tc>
        <w:tc>
          <w:tcPr>
            <w:tcW w:w="2564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vs30-oqtpreprodback-go</w:t>
            </w:r>
          </w:p>
        </w:tc>
        <w:tc>
          <w:tcPr>
            <w:tcW w:w="3482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10.238.30.39</w:t>
            </w:r>
          </w:p>
        </w:tc>
        <w:tc>
          <w:tcPr>
            <w:tcW w:w="51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VS</w:t>
            </w:r>
          </w:p>
        </w:tc>
        <w:tc>
          <w:tcPr>
            <w:tcW w:w="199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Backend</w:t>
            </w:r>
          </w:p>
        </w:tc>
      </w:tr>
      <w:tr w:rsidR="00797BD2" w:rsidRPr="0049276F" w:rsidTr="00CE494A">
        <w:trPr>
          <w:trHeight w:val="825"/>
        </w:trPr>
        <w:tc>
          <w:tcPr>
            <w:tcW w:w="1339" w:type="dxa"/>
            <w:tcBorders>
              <w:top w:val="nil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P.PROD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8873EB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lx02644d-go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lx02644d-go - 10.238.3.128</w:t>
            </w:r>
            <w:r w:rsidRPr="0049276F">
              <w:rPr>
                <w:rFonts w:ascii="Arial" w:hAnsi="Arial" w:cs="Arial"/>
                <w:sz w:val="20"/>
                <w:szCs w:val="20"/>
              </w:rPr>
              <w:br/>
              <w:t>lx02644d-bo2 - 10.238.52.15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Backend</w:t>
            </w:r>
            <w:r w:rsidR="006C17AA" w:rsidRPr="0049276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97BD2" w:rsidRPr="0049276F" w:rsidTr="00CE494A">
        <w:trPr>
          <w:trHeight w:val="510"/>
        </w:trPr>
        <w:tc>
          <w:tcPr>
            <w:tcW w:w="1339" w:type="dxa"/>
            <w:tcBorders>
              <w:top w:val="nil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P.PROD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8873EB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 xml:space="preserve">lx02645d-go 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lx02645d-go - 10.238.3.129</w:t>
            </w:r>
            <w:r w:rsidRPr="0049276F">
              <w:rPr>
                <w:rFonts w:ascii="Arial" w:hAnsi="Arial" w:cs="Arial"/>
                <w:sz w:val="20"/>
                <w:szCs w:val="20"/>
              </w:rPr>
              <w:br/>
              <w:t>lx02645d-bo2 - 10.238.52.16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Backend</w:t>
            </w:r>
            <w:r w:rsidR="006C17AA" w:rsidRPr="0049276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97BD2" w:rsidRPr="0049276F" w:rsidTr="00CE494A">
        <w:trPr>
          <w:trHeight w:val="255"/>
        </w:trPr>
        <w:tc>
          <w:tcPr>
            <w:tcW w:w="1339" w:type="dxa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PROD</w:t>
            </w:r>
          </w:p>
        </w:tc>
        <w:tc>
          <w:tcPr>
            <w:tcW w:w="2564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vs30-oqtprodfront-go</w:t>
            </w:r>
          </w:p>
        </w:tc>
        <w:tc>
          <w:tcPr>
            <w:tcW w:w="3482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10.238.30.40</w:t>
            </w:r>
          </w:p>
        </w:tc>
        <w:tc>
          <w:tcPr>
            <w:tcW w:w="51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VS</w:t>
            </w:r>
          </w:p>
        </w:tc>
        <w:tc>
          <w:tcPr>
            <w:tcW w:w="199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Frontend</w:t>
            </w:r>
          </w:p>
        </w:tc>
      </w:tr>
      <w:tr w:rsidR="00797BD2" w:rsidRPr="0049276F" w:rsidTr="00CE494A">
        <w:trPr>
          <w:trHeight w:val="510"/>
        </w:trPr>
        <w:tc>
          <w:tcPr>
            <w:tcW w:w="1339" w:type="dxa"/>
            <w:tcBorders>
              <w:top w:val="nil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PROD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8873EB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lx02646d-go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lx02646d-go - 10.238.3.130</w:t>
            </w:r>
            <w:r w:rsidRPr="0049276F">
              <w:rPr>
                <w:rFonts w:ascii="Arial" w:hAnsi="Arial" w:cs="Arial"/>
                <w:sz w:val="20"/>
                <w:szCs w:val="20"/>
              </w:rPr>
              <w:br/>
              <w:t>lx02646d-bo2 - 10.238.52.17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keepNext/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Frontend</w:t>
            </w:r>
            <w:r w:rsidR="006C17AA" w:rsidRPr="0049276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97BD2" w:rsidRPr="0049276F" w:rsidTr="00CE494A">
        <w:trPr>
          <w:trHeight w:val="510"/>
        </w:trPr>
        <w:tc>
          <w:tcPr>
            <w:tcW w:w="1339" w:type="dxa"/>
            <w:tcBorders>
              <w:top w:val="nil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PROD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8873EB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lx02647d-go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lx02647d-go - 10.238.3.131</w:t>
            </w:r>
            <w:r w:rsidRPr="0049276F">
              <w:rPr>
                <w:rFonts w:ascii="Arial" w:hAnsi="Arial" w:cs="Arial"/>
                <w:sz w:val="20"/>
                <w:szCs w:val="20"/>
              </w:rPr>
              <w:br/>
              <w:t>lx02647d-bo2 - 10.238.52.18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Frontend</w:t>
            </w:r>
            <w:r w:rsidR="006C17AA" w:rsidRPr="0049276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97BD2" w:rsidRPr="0049276F" w:rsidTr="00CE494A">
        <w:trPr>
          <w:trHeight w:val="255"/>
        </w:trPr>
        <w:tc>
          <w:tcPr>
            <w:tcW w:w="1339" w:type="dxa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PROD</w:t>
            </w:r>
          </w:p>
        </w:tc>
        <w:tc>
          <w:tcPr>
            <w:tcW w:w="2564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vs30-oqtprodback-go</w:t>
            </w:r>
          </w:p>
        </w:tc>
        <w:tc>
          <w:tcPr>
            <w:tcW w:w="3482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10.238.30.41</w:t>
            </w:r>
          </w:p>
        </w:tc>
        <w:tc>
          <w:tcPr>
            <w:tcW w:w="51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VS</w:t>
            </w:r>
          </w:p>
        </w:tc>
        <w:tc>
          <w:tcPr>
            <w:tcW w:w="1996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Backend</w:t>
            </w:r>
          </w:p>
        </w:tc>
      </w:tr>
      <w:tr w:rsidR="00797BD2" w:rsidRPr="0049276F" w:rsidTr="00CE494A">
        <w:trPr>
          <w:trHeight w:val="510"/>
        </w:trPr>
        <w:tc>
          <w:tcPr>
            <w:tcW w:w="1339" w:type="dxa"/>
            <w:tcBorders>
              <w:top w:val="nil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PROD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8873EB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lx02648d-go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lx02648d-go - 10.238.3.132</w:t>
            </w:r>
            <w:r w:rsidRPr="0049276F">
              <w:rPr>
                <w:rFonts w:ascii="Arial" w:hAnsi="Arial" w:cs="Arial"/>
                <w:sz w:val="20"/>
                <w:szCs w:val="20"/>
              </w:rPr>
              <w:br/>
              <w:t>lx02648d-bo2 - 10.238.52.19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Backend</w:t>
            </w:r>
            <w:r w:rsidR="006C17AA" w:rsidRPr="0049276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97BD2" w:rsidRPr="0049276F" w:rsidTr="00CE494A">
        <w:trPr>
          <w:trHeight w:val="510"/>
        </w:trPr>
        <w:tc>
          <w:tcPr>
            <w:tcW w:w="1339" w:type="dxa"/>
            <w:tcBorders>
              <w:top w:val="nil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PROD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8873EB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lx02649d-go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lx02649d-go - 10.238.3.133</w:t>
            </w:r>
            <w:r w:rsidRPr="0049276F">
              <w:rPr>
                <w:rFonts w:ascii="Arial" w:hAnsi="Arial" w:cs="Arial"/>
                <w:sz w:val="20"/>
                <w:szCs w:val="20"/>
              </w:rPr>
              <w:br/>
              <w:t>lx02649d-bo2 - 10.238.52.20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Default="00797BD2" w:rsidP="007D37A1">
            <w:pPr>
              <w:jc w:val="center"/>
            </w:pPr>
            <w:r w:rsidRPr="0049276F">
              <w:rPr>
                <w:rFonts w:ascii="Arial" w:hAnsi="Arial" w:cs="Arial"/>
                <w:sz w:val="20"/>
                <w:szCs w:val="20"/>
              </w:rPr>
              <w:t>VM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7BD2" w:rsidRPr="0049276F" w:rsidRDefault="00797BD2" w:rsidP="006C17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>Backend</w:t>
            </w:r>
            <w:r w:rsidR="006C17AA">
              <w:t>2</w:t>
            </w:r>
          </w:p>
        </w:tc>
      </w:tr>
    </w:tbl>
    <w:p w:rsidR="00CE494A" w:rsidRPr="00C24028" w:rsidRDefault="00CE494A" w:rsidP="00CE494A">
      <w:pPr>
        <w:rPr>
          <w:rFonts w:ascii="Arial" w:hAnsi="Arial" w:cs="Arial"/>
        </w:rPr>
      </w:pPr>
      <w:r w:rsidRPr="00C24028">
        <w:rPr>
          <w:rFonts w:ascii="Arial" w:hAnsi="Arial" w:cs="Arial"/>
        </w:rPr>
        <w:t>bo2 : back-office 2 </w:t>
      </w:r>
    </w:p>
    <w:p w:rsidR="00CE494A" w:rsidRDefault="00CE494A" w:rsidP="00797BD2"/>
    <w:p w:rsidR="00F65C56" w:rsidRPr="00F65C56" w:rsidRDefault="00F65C56" w:rsidP="00F65C56">
      <w:pPr>
        <w:pStyle w:val="Heading2"/>
        <w:ind w:left="0"/>
        <w:rPr>
          <w:rFonts w:ascii="Arial" w:hAnsi="Arial"/>
        </w:rPr>
      </w:pPr>
      <w:bookmarkStart w:id="19" w:name="_Toc437359990"/>
      <w:r>
        <w:rPr>
          <w:rFonts w:ascii="Arial" w:hAnsi="Arial"/>
        </w:rPr>
        <w:t>Directory tree</w:t>
      </w:r>
      <w:bookmarkEnd w:id="19"/>
    </w:p>
    <w:p w:rsidR="00F65C56" w:rsidRPr="00E13B7C" w:rsidRDefault="00F65C56" w:rsidP="00F65C56">
      <w:p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Please check </w:t>
      </w:r>
      <w:r>
        <w:rPr>
          <w:rFonts w:ascii="Arial" w:hAnsi="Arial" w:cs="Arial"/>
        </w:rPr>
        <w:t>that the directory tree is correctly implemented.</w:t>
      </w:r>
    </w:p>
    <w:p w:rsidR="00F65C56" w:rsidRPr="00E13B7C" w:rsidRDefault="006768C9" w:rsidP="00F65C56">
      <w:pPr>
        <w:rPr>
          <w:rFonts w:ascii="Arial" w:hAnsi="Arial" w:cs="Arial"/>
        </w:rPr>
      </w:pPr>
      <w:r>
        <w:rPr>
          <w:rFonts w:ascii="Arial" w:hAnsi="Arial"/>
          <w:noProof/>
        </w:rPr>
        <mc:AlternateContent>
          <mc:Choice Requires="wpc">
            <w:drawing>
              <wp:inline distT="0" distB="0" distL="0" distR="0">
                <wp:extent cx="6479540" cy="3131185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42534" y="355510"/>
                            <a:ext cx="755046" cy="277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08744" y="917125"/>
                            <a:ext cx="700150" cy="284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opt/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75059" y="917125"/>
                            <a:ext cx="914335" cy="284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var/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75959" y="1280735"/>
                            <a:ext cx="914335" cy="283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opt/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442" y="1729847"/>
                            <a:ext cx="914335" cy="285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oqtf</w:t>
                              </w: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75959" y="2526369"/>
                            <a:ext cx="913435" cy="285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oqtf</w:t>
                              </w: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629442" y="2121358"/>
                            <a:ext cx="914335" cy="256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GxxRxxCxx/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244999" y="2638872"/>
                            <a:ext cx="914335" cy="258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j</w:t>
                              </w: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boss/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29442" y="1342836"/>
                            <a:ext cx="1072724" cy="291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application/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834457" y="2121358"/>
                            <a:ext cx="915235" cy="258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75959" y="1691146"/>
                            <a:ext cx="914335" cy="285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data/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75059" y="2163659"/>
                            <a:ext cx="914335" cy="284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log/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50"/>
                        <wps:cNvCnPr>
                          <a:cxnSpLocks noChangeShapeType="1"/>
                          <a:stCxn id="2" idx="2"/>
                          <a:endCxn id="5" idx="0"/>
                        </wps:cNvCnPr>
                        <wps:spPr bwMode="auto">
                          <a:xfrm rot="5400000">
                            <a:off x="1734163" y="-69219"/>
                            <a:ext cx="284408" cy="16882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1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 rot="16200000" flipH="1">
                            <a:off x="3197459" y="155765"/>
                            <a:ext cx="284408" cy="123831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52"/>
                        <wps:cNvCnPr>
                          <a:cxnSpLocks noChangeShapeType="1"/>
                          <a:stCxn id="5" idx="2"/>
                          <a:endCxn id="6" idx="0"/>
                        </wps:cNvCnPr>
                        <wps:spPr bwMode="auto">
                          <a:xfrm rot="16200000" flipH="1">
                            <a:off x="993526" y="1240234"/>
                            <a:ext cx="79202" cy="900"/>
                          </a:xfrm>
                          <a:prstGeom prst="bentConnector3">
                            <a:avLst>
                              <a:gd name="adj1" fmla="val 4960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53"/>
                        <wps:cNvCnPr>
                          <a:cxnSpLocks noChangeShapeType="1"/>
                          <a:stCxn id="6" idx="2"/>
                          <a:endCxn id="13" idx="0"/>
                        </wps:cNvCnPr>
                        <wps:spPr bwMode="auto">
                          <a:xfrm rot="5400000">
                            <a:off x="970125" y="1627244"/>
                            <a:ext cx="126903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54"/>
                        <wps:cNvCnPr>
                          <a:cxnSpLocks noChangeShapeType="1"/>
                          <a:stCxn id="13" idx="2"/>
                          <a:endCxn id="14" idx="0"/>
                        </wps:cNvCnPr>
                        <wps:spPr bwMode="auto">
                          <a:xfrm rot="5400000">
                            <a:off x="939524" y="2069156"/>
                            <a:ext cx="187205" cy="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55"/>
                        <wps:cNvCnPr>
                          <a:cxnSpLocks noChangeShapeType="1"/>
                          <a:stCxn id="8" idx="0"/>
                          <a:endCxn id="14" idx="2"/>
                        </wps:cNvCnPr>
                        <wps:spPr bwMode="auto">
                          <a:xfrm rot="5400000" flipH="1">
                            <a:off x="993526" y="2486768"/>
                            <a:ext cx="78302" cy="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56"/>
                        <wps:cNvCnPr>
                          <a:cxnSpLocks noChangeShapeType="1"/>
                          <a:stCxn id="4" idx="2"/>
                          <a:endCxn id="11" idx="0"/>
                        </wps:cNvCnPr>
                        <wps:spPr bwMode="auto">
                          <a:xfrm rot="16200000" flipH="1">
                            <a:off x="3991210" y="1169142"/>
                            <a:ext cx="141304" cy="206985"/>
                          </a:xfrm>
                          <a:prstGeom prst="bentConnector3">
                            <a:avLst>
                              <a:gd name="adj1" fmla="val 4977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57"/>
                        <wps:cNvCnPr>
                          <a:cxnSpLocks noChangeShapeType="1"/>
                          <a:stCxn id="11" idx="2"/>
                          <a:endCxn id="7" idx="0"/>
                        </wps:cNvCnPr>
                        <wps:spPr bwMode="auto">
                          <a:xfrm rot="5400000">
                            <a:off x="4078506" y="1642548"/>
                            <a:ext cx="95403" cy="79194"/>
                          </a:xfrm>
                          <a:prstGeom prst="bentConnector3">
                            <a:avLst>
                              <a:gd name="adj1" fmla="val 4933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58"/>
                        <wps:cNvCnPr>
                          <a:cxnSpLocks noChangeShapeType="1"/>
                          <a:stCxn id="7" idx="2"/>
                          <a:endCxn id="9" idx="0"/>
                        </wps:cNvCnPr>
                        <wps:spPr bwMode="auto">
                          <a:xfrm rot="5400000">
                            <a:off x="4034408" y="2067356"/>
                            <a:ext cx="106203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9"/>
                        <wps:cNvCnPr>
                          <a:cxnSpLocks noChangeShapeType="1"/>
                          <a:stCxn id="7" idx="2"/>
                          <a:endCxn id="12" idx="0"/>
                        </wps:cNvCnPr>
                        <wps:spPr bwMode="auto">
                          <a:xfrm rot="16200000" flipH="1">
                            <a:off x="4636466" y="1465299"/>
                            <a:ext cx="106203" cy="1205914"/>
                          </a:xfrm>
                          <a:prstGeom prst="bentConnector3">
                            <a:avLst>
                              <a:gd name="adj1" fmla="val 4940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0"/>
                        <wps:cNvCnPr>
                          <a:cxnSpLocks noChangeShapeType="1"/>
                          <a:stCxn id="12" idx="1"/>
                          <a:endCxn id="9" idx="3"/>
                        </wps:cNvCnPr>
                        <wps:spPr bwMode="auto">
                          <a:xfrm rot="10800000">
                            <a:off x="4543777" y="2250061"/>
                            <a:ext cx="290679" cy="900"/>
                          </a:xfrm>
                          <a:prstGeom prst="bent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61"/>
                        <wps:cNvCnPr>
                          <a:cxnSpLocks noChangeShapeType="1"/>
                          <a:stCxn id="9" idx="2"/>
                          <a:endCxn id="10" idx="0"/>
                        </wps:cNvCnPr>
                        <wps:spPr bwMode="auto">
                          <a:xfrm rot="16200000" flipH="1">
                            <a:off x="4263884" y="2200590"/>
                            <a:ext cx="261007" cy="615556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972489" y="2638872"/>
                            <a:ext cx="1039426" cy="257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apache2215</w:t>
                              </w: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3"/>
                        <wps:cNvCnPr>
                          <a:cxnSpLocks noChangeShapeType="1"/>
                          <a:stCxn id="9" idx="2"/>
                          <a:endCxn id="27" idx="0"/>
                        </wps:cNvCnPr>
                        <wps:spPr bwMode="auto">
                          <a:xfrm rot="5400000">
                            <a:off x="3659127" y="2211389"/>
                            <a:ext cx="261007" cy="593958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642383" y="2163659"/>
                            <a:ext cx="913435" cy="284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flat</w:t>
                              </w: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642383" y="2526369"/>
                            <a:ext cx="913435" cy="285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8AF" w:rsidRPr="002F64DB" w:rsidRDefault="002738AF" w:rsidP="00F65C56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oqtf</w:t>
                              </w:r>
                              <w:r w:rsidRPr="002F64D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66"/>
                        <wps:cNvCnPr>
                          <a:cxnSpLocks noChangeShapeType="1"/>
                          <a:stCxn id="13" idx="2"/>
                          <a:endCxn id="29" idx="0"/>
                        </wps:cNvCnPr>
                        <wps:spPr bwMode="auto">
                          <a:xfrm rot="16200000" flipH="1">
                            <a:off x="1473186" y="1536394"/>
                            <a:ext cx="187205" cy="10664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7"/>
                        <wps:cNvCnPr>
                          <a:cxnSpLocks noChangeShapeType="1"/>
                          <a:stCxn id="29" idx="2"/>
                          <a:endCxn id="30" idx="0"/>
                        </wps:cNvCnPr>
                        <wps:spPr bwMode="auto">
                          <a:xfrm rot="5400000">
                            <a:off x="2060850" y="2486768"/>
                            <a:ext cx="78302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26" editas="canvas" style="width:510.2pt;height:246.55pt;mso-position-horizontal-relative:char;mso-position-vertical-relative:line" coordsize="64795,3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">
                <v:shape id="_x0000_s1027" type="#_x0000_t75" style="position:absolute;width:64795;height:3131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23425;top:3555;width:7550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39" o:spid="_x0000_s1029" type="#_x0000_t202" style="position:absolute;left:36087;top:9171;width:7001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gramStart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opt</w:t>
                        </w:r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40" o:spid="_x0000_s1030" type="#_x0000_t202" style="position:absolute;left:5750;top:9171;width:9143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var</w:t>
                        </w:r>
                        <w:proofErr w:type="spellEnd"/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41" o:spid="_x0000_s1031" type="#_x0000_t202" style="position:absolute;left:5759;top:12807;width:91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gramStart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opt</w:t>
                        </w:r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42" o:spid="_x0000_s1032" type="#_x0000_t202" style="position:absolute;left:36294;top:17298;width:914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oqtf</w:t>
                        </w:r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43" o:spid="_x0000_s1033" type="#_x0000_t202" style="position:absolute;left:5759;top:25263;width:913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oqtf</w:t>
                        </w:r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44" o:spid="_x0000_s1034" type="#_x0000_t202" style="position:absolute;left:36294;top:21213;width:914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GxxRxxCxx</w:t>
                        </w:r>
                        <w:proofErr w:type="spell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45" o:spid="_x0000_s1035" type="#_x0000_t202" style="position:absolute;left:42449;top:26388;width:914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j</w:t>
                        </w:r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boss</w:t>
                        </w:r>
                        <w:proofErr w:type="spellEnd"/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46" o:spid="_x0000_s1036" type="#_x0000_t202" style="position:absolute;left:36294;top:13428;width:10727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gramStart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application</w:t>
                        </w:r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47" o:spid="_x0000_s1037" type="#_x0000_t202" style="position:absolute;left:48344;top:21213;width:9152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gramStart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current</w:t>
                        </w:r>
                        <w:proofErr w:type="gramEnd"/>
                      </w:p>
                    </w:txbxContent>
                  </v:textbox>
                </v:shape>
                <v:shape id="Text Box 48" o:spid="_x0000_s1038" type="#_x0000_t202" style="position:absolute;left:5759;top:16911;width:914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gramStart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data</w:t>
                        </w:r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49" o:spid="_x0000_s1039" type="#_x0000_t202" style="position:absolute;left:5750;top:21636;width:9143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gramStart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log</w:t>
                        </w:r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0" o:spid="_x0000_s1040" type="#_x0000_t34" style="position:absolute;left:17342;top:-693;width:2844;height:168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"/>
                <v:shape id="AutoShape 51" o:spid="_x0000_s1041" type="#_x0000_t34" style="position:absolute;left:31975;top:1557;width:2844;height:123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"/>
                <v:shape id="AutoShape 52" o:spid="_x0000_s1042" type="#_x0000_t34" style="position:absolute;left:9935;top:12401;width:792;height: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" adj="10714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3" o:spid="_x0000_s1043" type="#_x0000_t32" style="position:absolute;left:9701;top:16272;width:1269;height: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"/>
                <v:shape id="AutoShape 54" o:spid="_x0000_s1044" type="#_x0000_t34" style="position:absolute;left:9395;top:20691;width:1872;height: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"/>
                <v:shape id="AutoShape 55" o:spid="_x0000_s1045" type="#_x0000_t34" style="position:absolute;left:9935;top:24867;width:783;height: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"/>
                <v:shape id="AutoShape 56" o:spid="_x0000_s1046" type="#_x0000_t34" style="position:absolute;left:39911;top:11691;width:1413;height:20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" adj="10752"/>
                <v:shape id="AutoShape 57" o:spid="_x0000_s1047" type="#_x0000_t34" style="position:absolute;left:40785;top:16425;width:954;height:7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" adj="10656"/>
                <v:shape id="AutoShape 58" o:spid="_x0000_s1048" type="#_x0000_t32" style="position:absolute;left:40344;top:20673;width:1062;height: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"/>
                <v:shape id="AutoShape 59" o:spid="_x0000_s1049" type="#_x0000_t34" style="position:absolute;left:46365;top:14652;width:1062;height:120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" adj="10671"/>
                <v:shape id="AutoShape 60" o:spid="_x0000_s1050" type="#_x0000_t34" style="position:absolute;left:45437;top:22500;width:2907;height: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" adj="10776">
                  <v:stroke dashstyle="1 1" endarrow="block"/>
                </v:shape>
                <v:shape id="AutoShape 61" o:spid="_x0000_s1051" type="#_x0000_t34" style="position:absolute;left:42639;top:22005;width:2610;height:61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" adj="10774"/>
                <v:shape id="Text Box 62" o:spid="_x0000_s1052" type="#_x0000_t202" style="position:absolute;left:29724;top:26388;width:10395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apache2215</w:t>
                        </w:r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AutoShape 63" o:spid="_x0000_s1053" type="#_x0000_t34" style="position:absolute;left:36591;top:22113;width:2610;height:59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" adj="10774"/>
                <v:shape id="Text Box 64" o:spid="_x0000_s1054" type="#_x0000_t202" style="position:absolute;left:16423;top:21636;width:913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flat</w:t>
                        </w:r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Text Box 65" o:spid="_x0000_s1055" type="#_x0000_t202" style="position:absolute;left:16423;top:25263;width:913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2738AF" w:rsidRPr="002F64DB" w:rsidRDefault="002738AF" w:rsidP="00F65C56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oqtf</w:t>
                        </w:r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  <w:proofErr w:type="gramEnd"/>
                        <w:r w:rsidRPr="002F64D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/</w:t>
                        </w:r>
                      </w:p>
                    </w:txbxContent>
                  </v:textbox>
                </v:shape>
                <v:shape id="AutoShape 66" o:spid="_x0000_s1056" type="#_x0000_t34" style="position:absolute;left:14732;top:15363;width:1872;height:106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"/>
                <v:shape id="AutoShape 67" o:spid="_x0000_s1057" type="#_x0000_t32" style="position:absolute;left:20608;top:24867;width:783;height: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F65C56" w:rsidRPr="00E13B7C" w:rsidRDefault="00F65C56" w:rsidP="00F65C56">
      <w:pPr>
        <w:rPr>
          <w:rFonts w:ascii="Arial" w:hAnsi="Arial" w:cs="Arial"/>
        </w:rPr>
      </w:pPr>
    </w:p>
    <w:p w:rsidR="00F65C56" w:rsidRPr="00E13B7C" w:rsidRDefault="00F65C56" w:rsidP="00F65C56">
      <w:pPr>
        <w:rPr>
          <w:rFonts w:ascii="Arial" w:hAnsi="Arial" w:cs="Arial"/>
        </w:rPr>
      </w:pPr>
    </w:p>
    <w:p w:rsidR="00F65C56" w:rsidRDefault="00F65C56" w:rsidP="00F65C56">
      <w:pPr>
        <w:pStyle w:val="Heading2"/>
        <w:rPr>
          <w:rFonts w:ascii="Arial" w:hAnsi="Arial"/>
        </w:rPr>
      </w:pPr>
      <w:bookmarkStart w:id="20" w:name="_Toc437359991"/>
      <w:r>
        <w:rPr>
          <w:rFonts w:ascii="Arial" w:hAnsi="Arial"/>
        </w:rPr>
        <w:lastRenderedPageBreak/>
        <w:t>Groups and users</w:t>
      </w:r>
      <w:bookmarkEnd w:id="20"/>
    </w:p>
    <w:p w:rsidR="00F65C56" w:rsidRDefault="00F65C56" w:rsidP="00F65C56">
      <w:pPr>
        <w:keepNext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2258"/>
        <w:gridCol w:w="2435"/>
        <w:gridCol w:w="2465"/>
      </w:tblGrid>
      <w:tr w:rsidR="00F65C56" w:rsidRPr="0049276F" w:rsidTr="007D37A1">
        <w:tc>
          <w:tcPr>
            <w:tcW w:w="3062" w:type="dxa"/>
            <w:shd w:val="clear" w:color="auto" w:fill="D9D9D9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Directory</w:t>
            </w:r>
          </w:p>
        </w:tc>
        <w:tc>
          <w:tcPr>
            <w:tcW w:w="2320" w:type="dxa"/>
            <w:shd w:val="clear" w:color="auto" w:fill="D9D9D9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Right</w:t>
            </w:r>
          </w:p>
        </w:tc>
        <w:tc>
          <w:tcPr>
            <w:tcW w:w="2506" w:type="dxa"/>
            <w:shd w:val="clear" w:color="auto" w:fill="D9D9D9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User</w:t>
            </w:r>
          </w:p>
        </w:tc>
        <w:tc>
          <w:tcPr>
            <w:tcW w:w="2532" w:type="dxa"/>
            <w:shd w:val="clear" w:color="auto" w:fill="D9D9D9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Group</w:t>
            </w:r>
          </w:p>
        </w:tc>
      </w:tr>
      <w:tr w:rsidR="00F65C56" w:rsidRPr="0049276F" w:rsidTr="007D37A1">
        <w:tc>
          <w:tcPr>
            <w:tcW w:w="3062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/var/opt/data/log/oqtfe/</w:t>
            </w:r>
          </w:p>
        </w:tc>
        <w:tc>
          <w:tcPr>
            <w:tcW w:w="2320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rwxr-xr-x</w:t>
            </w:r>
          </w:p>
        </w:tc>
        <w:tc>
          <w:tcPr>
            <w:tcW w:w="2506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oqtfe</w:t>
            </w:r>
          </w:p>
        </w:tc>
        <w:tc>
          <w:tcPr>
            <w:tcW w:w="2532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oqtfe</w:t>
            </w:r>
          </w:p>
        </w:tc>
      </w:tr>
      <w:tr w:rsidR="00F65C56" w:rsidRPr="0049276F" w:rsidTr="007D37A1">
        <w:tc>
          <w:tcPr>
            <w:tcW w:w="3062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/var/opt/data/flat/oqtfe/</w:t>
            </w:r>
          </w:p>
        </w:tc>
        <w:tc>
          <w:tcPr>
            <w:tcW w:w="2320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rwxr-xr-x</w:t>
            </w:r>
          </w:p>
        </w:tc>
        <w:tc>
          <w:tcPr>
            <w:tcW w:w="2506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oqtfe</w:t>
            </w:r>
          </w:p>
        </w:tc>
        <w:tc>
          <w:tcPr>
            <w:tcW w:w="2532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oqtfe</w:t>
            </w:r>
          </w:p>
        </w:tc>
      </w:tr>
      <w:tr w:rsidR="00F65C56" w:rsidRPr="0049276F" w:rsidTr="007D37A1">
        <w:tc>
          <w:tcPr>
            <w:tcW w:w="3062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/opt/application/oqtfe/</w:t>
            </w:r>
          </w:p>
        </w:tc>
        <w:tc>
          <w:tcPr>
            <w:tcW w:w="2320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rwxr-xr-x</w:t>
            </w:r>
          </w:p>
        </w:tc>
        <w:tc>
          <w:tcPr>
            <w:tcW w:w="2506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oqtfe</w:t>
            </w:r>
          </w:p>
        </w:tc>
        <w:tc>
          <w:tcPr>
            <w:tcW w:w="2532" w:type="dxa"/>
          </w:tcPr>
          <w:p w:rsidR="00F65C56" w:rsidRPr="0049276F" w:rsidRDefault="00F65C56" w:rsidP="00F65C56">
            <w:pPr>
              <w:keepNext/>
              <w:rPr>
                <w:rFonts w:ascii="Arial" w:hAnsi="Arial"/>
              </w:rPr>
            </w:pPr>
            <w:r w:rsidRPr="0049276F">
              <w:rPr>
                <w:rFonts w:ascii="Arial" w:hAnsi="Arial"/>
              </w:rPr>
              <w:t>oqtfe</w:t>
            </w:r>
          </w:p>
        </w:tc>
      </w:tr>
    </w:tbl>
    <w:p w:rsidR="00F65C56" w:rsidRPr="00E13B7C" w:rsidRDefault="00F65C56" w:rsidP="00F65C56">
      <w:pPr>
        <w:rPr>
          <w:rFonts w:ascii="Arial" w:hAnsi="Arial"/>
        </w:rPr>
      </w:pPr>
    </w:p>
    <w:p w:rsidR="00880549" w:rsidRPr="00E13B7C" w:rsidRDefault="00880549" w:rsidP="009171B8">
      <w:pPr>
        <w:keepNext/>
        <w:rPr>
          <w:rFonts w:ascii="Arial" w:hAnsi="Arial" w:cs="Arial"/>
        </w:rPr>
      </w:pPr>
    </w:p>
    <w:p w:rsidR="009A7C86" w:rsidRPr="00E13B7C" w:rsidRDefault="009A7C86" w:rsidP="00F65C56">
      <w:pPr>
        <w:pStyle w:val="Heading1"/>
        <w:rPr>
          <w:rFonts w:ascii="Arial" w:hAnsi="Arial"/>
          <w:lang w:val="en-US"/>
        </w:rPr>
      </w:pPr>
      <w:bookmarkStart w:id="21" w:name="_Toc245895375"/>
      <w:bookmarkStart w:id="22" w:name="_Toc246215213"/>
      <w:bookmarkStart w:id="23" w:name="_Toc245893948"/>
      <w:bookmarkStart w:id="24" w:name="_Toc245895376"/>
      <w:bookmarkStart w:id="25" w:name="_Toc246215214"/>
      <w:bookmarkStart w:id="26" w:name="_Toc245893949"/>
      <w:bookmarkStart w:id="27" w:name="_Toc245895377"/>
      <w:bookmarkStart w:id="28" w:name="_Toc246215215"/>
      <w:bookmarkStart w:id="29" w:name="_Toc245893951"/>
      <w:bookmarkStart w:id="30" w:name="_Toc245895379"/>
      <w:bookmarkStart w:id="31" w:name="_Toc246215217"/>
      <w:bookmarkStart w:id="32" w:name="_Toc43735999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E13B7C">
        <w:rPr>
          <w:rFonts w:ascii="Arial" w:hAnsi="Arial"/>
          <w:lang w:val="en-US"/>
        </w:rPr>
        <w:t>Pr</w:t>
      </w:r>
      <w:r w:rsidR="00880549" w:rsidRPr="00E13B7C">
        <w:rPr>
          <w:rFonts w:ascii="Arial" w:hAnsi="Arial"/>
          <w:lang w:val="en-US"/>
        </w:rPr>
        <w:t>e</w:t>
      </w:r>
      <w:r w:rsidRPr="00E13B7C">
        <w:rPr>
          <w:rFonts w:ascii="Arial" w:hAnsi="Arial"/>
          <w:lang w:val="en-US"/>
        </w:rPr>
        <w:t>requis</w:t>
      </w:r>
      <w:r w:rsidR="00880549" w:rsidRPr="00E13B7C">
        <w:rPr>
          <w:rFonts w:ascii="Arial" w:hAnsi="Arial"/>
          <w:lang w:val="en-US"/>
        </w:rPr>
        <w:t>ites</w:t>
      </w:r>
      <w:bookmarkEnd w:id="32"/>
    </w:p>
    <w:p w:rsidR="00A31F60" w:rsidRPr="00E13B7C" w:rsidRDefault="00A31F60" w:rsidP="00A31F60">
      <w:pPr>
        <w:rPr>
          <w:rFonts w:ascii="Arial" w:hAnsi="Arial" w:cs="Arial"/>
        </w:rPr>
      </w:pPr>
      <w:r w:rsidRPr="00E13B7C">
        <w:rPr>
          <w:rFonts w:ascii="Arial" w:hAnsi="Arial" w:cs="Arial"/>
        </w:rPr>
        <w:t>It’s necessary for the installer to have a basic knowledge on Unix and to know the use of a Unix text Editor (</w:t>
      </w:r>
      <w:r w:rsidR="00AD0656" w:rsidRPr="00E13B7C">
        <w:rPr>
          <w:rFonts w:ascii="Arial" w:hAnsi="Arial" w:cs="Arial"/>
        </w:rPr>
        <w:t>i.e.</w:t>
      </w:r>
      <w:r w:rsidRPr="00E13B7C">
        <w:rPr>
          <w:rFonts w:ascii="Arial" w:hAnsi="Arial" w:cs="Arial"/>
        </w:rPr>
        <w:t xml:space="preserve"> vi).</w:t>
      </w:r>
    </w:p>
    <w:p w:rsidR="00A31F60" w:rsidRPr="00E13B7C" w:rsidRDefault="00A31F60" w:rsidP="00A31F60">
      <w:pPr>
        <w:rPr>
          <w:rFonts w:ascii="Arial" w:hAnsi="Arial" w:cs="Arial"/>
        </w:rPr>
      </w:pPr>
    </w:p>
    <w:p w:rsidR="009A7C86" w:rsidRPr="00E13B7C" w:rsidRDefault="00A251B1" w:rsidP="005F462A">
      <w:pPr>
        <w:rPr>
          <w:rFonts w:ascii="Arial" w:hAnsi="Arial" w:cs="Arial"/>
        </w:rPr>
      </w:pPr>
      <w:r w:rsidRPr="00E13B7C">
        <w:rPr>
          <w:rFonts w:ascii="Arial" w:hAnsi="Arial" w:cs="Arial"/>
        </w:rPr>
        <w:t>The software components are</w:t>
      </w:r>
      <w:r w:rsidR="00B849C9">
        <w:rPr>
          <w:rFonts w:ascii="Arial" w:hAnsi="Arial" w:cs="Arial"/>
        </w:rPr>
        <w:t>:</w:t>
      </w:r>
    </w:p>
    <w:tbl>
      <w:tblPr>
        <w:tblW w:w="4942" w:type="pct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18" w:space="0" w:color="FFFFFF"/>
          <w:insideV w:val="single" w:sz="18" w:space="0" w:color="FFFFFF"/>
        </w:tblBorders>
        <w:shd w:val="clear" w:color="auto" w:fill="E6E6E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5"/>
        <w:gridCol w:w="1028"/>
        <w:gridCol w:w="2349"/>
        <w:gridCol w:w="981"/>
        <w:gridCol w:w="902"/>
        <w:gridCol w:w="1991"/>
      </w:tblGrid>
      <w:tr w:rsidR="00A251B1" w:rsidRPr="0049276F">
        <w:trPr>
          <w:tblHeader/>
        </w:trPr>
        <w:tc>
          <w:tcPr>
            <w:tcW w:w="2861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:rsidR="00A251B1" w:rsidRPr="00E13B7C" w:rsidRDefault="00A251B1" w:rsidP="00A251B1">
            <w:pPr>
              <w:pStyle w:val="LibellColonne"/>
              <w:rPr>
                <w:b w:val="0"/>
                <w:sz w:val="20"/>
                <w:szCs w:val="20"/>
                <w:lang w:val="en-US"/>
              </w:rPr>
            </w:pPr>
            <w:r w:rsidRPr="00E13B7C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:rsidR="00A251B1" w:rsidRPr="00E13B7C" w:rsidRDefault="00A251B1" w:rsidP="00A251B1">
            <w:pPr>
              <w:pStyle w:val="LibellColonne"/>
              <w:rPr>
                <w:b w:val="0"/>
                <w:sz w:val="20"/>
                <w:szCs w:val="20"/>
                <w:lang w:val="en-US"/>
              </w:rPr>
            </w:pPr>
            <w:r w:rsidRPr="00E13B7C">
              <w:rPr>
                <w:b w:val="0"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238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:rsidR="00A251B1" w:rsidRPr="00E13B7C" w:rsidRDefault="00A251B1" w:rsidP="00A251B1">
            <w:pPr>
              <w:pStyle w:val="LibellColonne"/>
              <w:rPr>
                <w:b w:val="0"/>
                <w:sz w:val="20"/>
                <w:szCs w:val="20"/>
                <w:lang w:val="en-US"/>
              </w:rPr>
            </w:pPr>
            <w:r w:rsidRPr="00E13B7C"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:rsidR="00A251B1" w:rsidRPr="00E13B7C" w:rsidRDefault="00A251B1" w:rsidP="00A251B1">
            <w:pPr>
              <w:pStyle w:val="LibellColonne"/>
              <w:rPr>
                <w:b w:val="0"/>
                <w:sz w:val="20"/>
                <w:szCs w:val="20"/>
                <w:lang w:val="en-US"/>
              </w:rPr>
            </w:pPr>
            <w:r w:rsidRPr="00E13B7C">
              <w:rPr>
                <w:b w:val="0"/>
                <w:sz w:val="20"/>
                <w:szCs w:val="20"/>
                <w:lang w:val="en-US"/>
              </w:rPr>
              <w:t>H/ware ref.</w:t>
            </w:r>
          </w:p>
        </w:tc>
        <w:tc>
          <w:tcPr>
            <w:tcW w:w="91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:rsidR="00A251B1" w:rsidRPr="00E13B7C" w:rsidRDefault="00A251B1" w:rsidP="00A251B1">
            <w:pPr>
              <w:pStyle w:val="LibellColonne"/>
              <w:rPr>
                <w:b w:val="0"/>
                <w:sz w:val="20"/>
                <w:szCs w:val="20"/>
                <w:lang w:val="en-US"/>
              </w:rPr>
            </w:pPr>
            <w:r w:rsidRPr="00E13B7C">
              <w:rPr>
                <w:b w:val="0"/>
                <w:sz w:val="20"/>
                <w:szCs w:val="20"/>
                <w:lang w:val="en-US"/>
              </w:rPr>
              <w:t>Licence Number</w:t>
            </w:r>
          </w:p>
        </w:tc>
        <w:tc>
          <w:tcPr>
            <w:tcW w:w="202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shd w:val="clear" w:color="auto" w:fill="auto"/>
          </w:tcPr>
          <w:p w:rsidR="00A251B1" w:rsidRPr="00E13B7C" w:rsidRDefault="00A251B1" w:rsidP="00A251B1">
            <w:pPr>
              <w:pStyle w:val="LibellColonne"/>
              <w:rPr>
                <w:b w:val="0"/>
                <w:sz w:val="20"/>
                <w:szCs w:val="20"/>
                <w:lang w:val="en-US"/>
              </w:rPr>
            </w:pPr>
            <w:r w:rsidRPr="00E13B7C"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</w:tr>
      <w:tr w:rsidR="00A251B1" w:rsidRPr="0049276F">
        <w:tc>
          <w:tcPr>
            <w:tcW w:w="10224" w:type="dxa"/>
            <w:gridSpan w:val="6"/>
            <w:tcBorders>
              <w:top w:val="single" w:sz="8" w:space="0" w:color="999999"/>
            </w:tcBorders>
            <w:shd w:val="clear" w:color="auto" w:fill="CCCCCC"/>
          </w:tcPr>
          <w:p w:rsidR="00A251B1" w:rsidRPr="00E13B7C" w:rsidRDefault="00A251B1" w:rsidP="00A251B1">
            <w:pPr>
              <w:pStyle w:val="LibellLigne"/>
              <w:rPr>
                <w:sz w:val="20"/>
                <w:szCs w:val="20"/>
                <w:lang w:val="en-US"/>
              </w:rPr>
            </w:pPr>
            <w:r w:rsidRPr="00E13B7C">
              <w:rPr>
                <w:sz w:val="20"/>
                <w:szCs w:val="20"/>
                <w:lang w:val="en-US"/>
              </w:rPr>
              <w:t>Operating system</w:t>
            </w:r>
          </w:p>
        </w:tc>
      </w:tr>
      <w:tr w:rsidR="00604BB0" w:rsidRPr="0049276F">
        <w:tc>
          <w:tcPr>
            <w:tcW w:w="2861" w:type="dxa"/>
            <w:shd w:val="clear" w:color="auto" w:fill="E6E6E6"/>
          </w:tcPr>
          <w:p w:rsidR="00604BB0" w:rsidRPr="002B6B0C" w:rsidRDefault="00604BB0" w:rsidP="00AB3E5A">
            <w:pPr>
              <w:pStyle w:val="Asaisirtableaux"/>
              <w:rPr>
                <w:sz w:val="20"/>
                <w:szCs w:val="20"/>
              </w:rPr>
            </w:pPr>
            <w:r w:rsidRPr="002B6B0C">
              <w:rPr>
                <w:bCs/>
                <w:sz w:val="20"/>
                <w:szCs w:val="20"/>
                <w:lang w:val="en-US"/>
              </w:rPr>
              <w:t>RHEL 6.2 64 Bits</w:t>
            </w:r>
          </w:p>
          <w:p w:rsidR="00604BB0" w:rsidRPr="00E13B7C" w:rsidRDefault="00604BB0" w:rsidP="00AB3E5A">
            <w:pPr>
              <w:pStyle w:val="Asaisirtableaux"/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E6E6E6"/>
          </w:tcPr>
          <w:p w:rsidR="00604BB0" w:rsidRPr="00E13B7C" w:rsidRDefault="00604BB0" w:rsidP="00AB3E5A">
            <w:pPr>
              <w:pStyle w:val="Asaisirtableaux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 w:rsidRPr="00E13B7C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87" w:type="dxa"/>
            <w:shd w:val="clear" w:color="auto" w:fill="E6E6E6"/>
          </w:tcPr>
          <w:p w:rsidR="00604BB0" w:rsidRPr="00E13B7C" w:rsidRDefault="00604BB0" w:rsidP="00AB3E5A">
            <w:pPr>
              <w:pStyle w:val="Asaisirtableaux"/>
              <w:rPr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E6E6E6"/>
          </w:tcPr>
          <w:p w:rsidR="00604BB0" w:rsidRPr="00E13B7C" w:rsidRDefault="00604BB0" w:rsidP="00AB3E5A">
            <w:pPr>
              <w:pStyle w:val="Asaisirtableaux"/>
              <w:rPr>
                <w:sz w:val="20"/>
                <w:szCs w:val="20"/>
                <w:lang w:val="en-US"/>
              </w:rPr>
            </w:pPr>
            <w:r w:rsidRPr="002B6B0C">
              <w:rPr>
                <w:sz w:val="20"/>
                <w:szCs w:val="20"/>
                <w:highlight w:val="yellow"/>
                <w:lang w:val="en-US"/>
              </w:rPr>
              <w:t>TODO</w:t>
            </w:r>
          </w:p>
        </w:tc>
        <w:tc>
          <w:tcPr>
            <w:tcW w:w="915" w:type="dxa"/>
            <w:shd w:val="clear" w:color="auto" w:fill="E6E6E6"/>
          </w:tcPr>
          <w:p w:rsidR="00604BB0" w:rsidRPr="00E13B7C" w:rsidRDefault="00604BB0" w:rsidP="00AB3E5A">
            <w:pPr>
              <w:pStyle w:val="Asaisirtableaux"/>
              <w:rPr>
                <w:sz w:val="20"/>
                <w:szCs w:val="20"/>
                <w:lang w:val="en-US"/>
              </w:rPr>
            </w:pPr>
          </w:p>
        </w:tc>
        <w:tc>
          <w:tcPr>
            <w:tcW w:w="2023" w:type="dxa"/>
            <w:shd w:val="clear" w:color="auto" w:fill="E6E6E6"/>
          </w:tcPr>
          <w:p w:rsidR="00604BB0" w:rsidRPr="00E13B7C" w:rsidRDefault="00604BB0" w:rsidP="00AB3E5A">
            <w:pPr>
              <w:pStyle w:val="Asaisirtableaux"/>
              <w:rPr>
                <w:sz w:val="20"/>
                <w:szCs w:val="20"/>
                <w:lang w:val="en-US"/>
              </w:rPr>
            </w:pPr>
            <w:r w:rsidRPr="002B6B0C">
              <w:rPr>
                <w:sz w:val="20"/>
                <w:szCs w:val="20"/>
                <w:lang w:val="en-US"/>
              </w:rPr>
              <w:t>Master Linux G2R1C0</w:t>
            </w:r>
          </w:p>
        </w:tc>
      </w:tr>
      <w:tr w:rsidR="00A251B1" w:rsidRPr="0049276F">
        <w:tc>
          <w:tcPr>
            <w:tcW w:w="10224" w:type="dxa"/>
            <w:gridSpan w:val="6"/>
            <w:shd w:val="clear" w:color="auto" w:fill="CCCCCC"/>
          </w:tcPr>
          <w:p w:rsidR="00A251B1" w:rsidRPr="00E13B7C" w:rsidRDefault="00A251B1" w:rsidP="00A251B1">
            <w:pPr>
              <w:pStyle w:val="LibellLigne"/>
              <w:rPr>
                <w:color w:val="FF6600"/>
                <w:sz w:val="20"/>
                <w:szCs w:val="20"/>
                <w:lang w:val="en-US"/>
              </w:rPr>
            </w:pPr>
            <w:r w:rsidRPr="00E13B7C">
              <w:rPr>
                <w:color w:val="FF6600"/>
                <w:sz w:val="20"/>
                <w:szCs w:val="20"/>
                <w:lang w:val="en-US"/>
              </w:rPr>
              <w:t xml:space="preserve">WAS, Web Servers </w:t>
            </w:r>
          </w:p>
        </w:tc>
      </w:tr>
      <w:tr w:rsidR="00A251B1" w:rsidRPr="0049276F">
        <w:tc>
          <w:tcPr>
            <w:tcW w:w="2861" w:type="dxa"/>
            <w:shd w:val="clear" w:color="auto" w:fill="E6E6E6"/>
          </w:tcPr>
          <w:p w:rsidR="00604BB0" w:rsidRPr="00E13B7C" w:rsidRDefault="00604BB0" w:rsidP="00604BB0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>
              <w:rPr>
                <w:color w:val="FF6600"/>
                <w:sz w:val="20"/>
                <w:szCs w:val="20"/>
                <w:lang w:val="en-US"/>
              </w:rPr>
              <w:t>Jboss AS</w:t>
            </w:r>
          </w:p>
          <w:p w:rsidR="00604BB0" w:rsidRDefault="00604BB0" w:rsidP="00604BB0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>
              <w:rPr>
                <w:color w:val="FF6600"/>
                <w:sz w:val="20"/>
                <w:szCs w:val="20"/>
                <w:lang w:val="en-US"/>
              </w:rPr>
              <w:t>Apache</w:t>
            </w:r>
          </w:p>
          <w:p w:rsidR="00604BB0" w:rsidRPr="00E13B7C" w:rsidRDefault="00604BB0" w:rsidP="00604BB0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>
              <w:rPr>
                <w:color w:val="FF6600"/>
                <w:sz w:val="20"/>
                <w:szCs w:val="20"/>
                <w:lang w:val="en-US"/>
              </w:rPr>
              <w:t>Open JDK</w:t>
            </w:r>
          </w:p>
          <w:p w:rsidR="00A251B1" w:rsidRPr="00E13B7C" w:rsidRDefault="00604BB0" w:rsidP="00604BB0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 w:rsidRPr="00E13B7C">
              <w:rPr>
                <w:color w:val="FF6600"/>
                <w:sz w:val="20"/>
                <w:szCs w:val="20"/>
                <w:lang w:val="en-US"/>
              </w:rPr>
              <w:t>Ant</w:t>
            </w:r>
          </w:p>
        </w:tc>
        <w:tc>
          <w:tcPr>
            <w:tcW w:w="1043" w:type="dxa"/>
            <w:shd w:val="clear" w:color="auto" w:fill="E6E6E6"/>
          </w:tcPr>
          <w:p w:rsidR="00604BB0" w:rsidRPr="00E13B7C" w:rsidRDefault="00604BB0" w:rsidP="00604BB0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>
              <w:rPr>
                <w:color w:val="FF6600"/>
                <w:sz w:val="20"/>
                <w:szCs w:val="20"/>
                <w:lang w:val="en-US"/>
              </w:rPr>
              <w:t>7.2.0</w:t>
            </w:r>
          </w:p>
          <w:p w:rsidR="00604BB0" w:rsidRDefault="00604BB0" w:rsidP="00604BB0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>
              <w:rPr>
                <w:color w:val="FF6600"/>
                <w:sz w:val="20"/>
                <w:szCs w:val="20"/>
                <w:lang w:val="en-US"/>
              </w:rPr>
              <w:t>2.2.15</w:t>
            </w:r>
          </w:p>
          <w:p w:rsidR="00604BB0" w:rsidRPr="00E13B7C" w:rsidRDefault="00604BB0" w:rsidP="00604BB0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>
              <w:rPr>
                <w:color w:val="FF6600"/>
                <w:sz w:val="20"/>
                <w:szCs w:val="20"/>
                <w:lang w:val="en-US"/>
              </w:rPr>
              <w:t>1.7.0.9</w:t>
            </w:r>
          </w:p>
          <w:p w:rsidR="00A251B1" w:rsidRPr="00E13B7C" w:rsidRDefault="00604BB0" w:rsidP="001660E3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>
              <w:rPr>
                <w:color w:val="FF6600"/>
                <w:sz w:val="20"/>
                <w:szCs w:val="20"/>
                <w:lang w:val="en-US"/>
              </w:rPr>
              <w:t>1.</w:t>
            </w:r>
            <w:r w:rsidR="001660E3">
              <w:rPr>
                <w:color w:val="FF6600"/>
                <w:sz w:val="20"/>
                <w:szCs w:val="20"/>
                <w:lang w:val="en-US"/>
              </w:rPr>
              <w:t>9</w:t>
            </w:r>
            <w:r>
              <w:rPr>
                <w:color w:val="FF6600"/>
                <w:sz w:val="20"/>
                <w:szCs w:val="20"/>
                <w:lang w:val="en-US"/>
              </w:rPr>
              <w:t>.2</w:t>
            </w:r>
          </w:p>
        </w:tc>
        <w:tc>
          <w:tcPr>
            <w:tcW w:w="2387" w:type="dxa"/>
            <w:shd w:val="clear" w:color="auto" w:fill="E6E6E6"/>
          </w:tcPr>
          <w:p w:rsidR="00A251B1" w:rsidRPr="00E13B7C" w:rsidRDefault="00A251B1" w:rsidP="00A251B1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 w:rsidRPr="00E13B7C">
              <w:rPr>
                <w:color w:val="FF6600"/>
                <w:sz w:val="20"/>
                <w:szCs w:val="20"/>
                <w:lang w:val="en-US"/>
              </w:rPr>
              <w:t>j2ee application server</w:t>
            </w:r>
          </w:p>
          <w:p w:rsidR="00A251B1" w:rsidRPr="00E13B7C" w:rsidRDefault="00A251B1" w:rsidP="00A251B1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 w:rsidRPr="00E13B7C">
              <w:rPr>
                <w:color w:val="FF6600"/>
                <w:sz w:val="20"/>
                <w:szCs w:val="20"/>
                <w:lang w:val="en-US"/>
              </w:rPr>
              <w:t>http server</w:t>
            </w:r>
          </w:p>
          <w:p w:rsidR="00A251B1" w:rsidRPr="00E13B7C" w:rsidRDefault="00A251B1" w:rsidP="00A251B1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 w:rsidRPr="00E13B7C">
              <w:rPr>
                <w:color w:val="FF6600"/>
                <w:sz w:val="20"/>
                <w:szCs w:val="20"/>
                <w:lang w:val="en-US"/>
              </w:rPr>
              <w:t>Java Development Kit</w:t>
            </w:r>
          </w:p>
          <w:p w:rsidR="00A251B1" w:rsidRPr="00E13B7C" w:rsidRDefault="00A251B1" w:rsidP="00A251B1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 w:rsidRPr="00E13B7C">
              <w:rPr>
                <w:color w:val="FF6600"/>
                <w:sz w:val="20"/>
                <w:szCs w:val="20"/>
                <w:lang w:val="en-US"/>
              </w:rPr>
              <w:t>Java build tool</w:t>
            </w:r>
          </w:p>
        </w:tc>
        <w:tc>
          <w:tcPr>
            <w:tcW w:w="995" w:type="dxa"/>
            <w:shd w:val="clear" w:color="auto" w:fill="E6E6E6"/>
          </w:tcPr>
          <w:p w:rsidR="00A251B1" w:rsidRPr="00E13B7C" w:rsidRDefault="00A251B1" w:rsidP="00A251B1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  <w:r w:rsidRPr="00FF08A1">
              <w:rPr>
                <w:color w:val="FF6600"/>
                <w:sz w:val="20"/>
                <w:szCs w:val="20"/>
                <w:highlight w:val="yellow"/>
                <w:lang w:val="en-US"/>
              </w:rPr>
              <w:t>M01-1, M01-2</w:t>
            </w:r>
          </w:p>
        </w:tc>
        <w:tc>
          <w:tcPr>
            <w:tcW w:w="915" w:type="dxa"/>
            <w:shd w:val="clear" w:color="auto" w:fill="E6E6E6"/>
          </w:tcPr>
          <w:p w:rsidR="00A251B1" w:rsidRPr="00E13B7C" w:rsidRDefault="00A251B1" w:rsidP="00A251B1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</w:p>
        </w:tc>
        <w:tc>
          <w:tcPr>
            <w:tcW w:w="2023" w:type="dxa"/>
            <w:shd w:val="clear" w:color="auto" w:fill="E6E6E6"/>
          </w:tcPr>
          <w:p w:rsidR="00A251B1" w:rsidRPr="00E13B7C" w:rsidRDefault="00A251B1" w:rsidP="00A251B1">
            <w:pPr>
              <w:pStyle w:val="Asaisirtableaux"/>
              <w:rPr>
                <w:color w:val="FF6600"/>
                <w:sz w:val="20"/>
                <w:szCs w:val="20"/>
                <w:lang w:val="en-US"/>
              </w:rPr>
            </w:pPr>
          </w:p>
        </w:tc>
      </w:tr>
    </w:tbl>
    <w:p w:rsidR="00A251B1" w:rsidRDefault="00A251B1" w:rsidP="005F462A">
      <w:pPr>
        <w:rPr>
          <w:rFonts w:ascii="Arial" w:hAnsi="Arial" w:cs="Arial"/>
          <w:highlight w:val="cyan"/>
        </w:rPr>
      </w:pPr>
    </w:p>
    <w:p w:rsidR="0091770D" w:rsidRPr="0091770D" w:rsidRDefault="0091770D" w:rsidP="005F462A">
      <w:pPr>
        <w:rPr>
          <w:rFonts w:ascii="Arial" w:hAnsi="Arial" w:cs="Arial"/>
        </w:rPr>
      </w:pPr>
      <w:r w:rsidRPr="0091770D">
        <w:rPr>
          <w:rFonts w:ascii="Arial" w:hAnsi="Arial" w:cs="Arial"/>
        </w:rPr>
        <w:t>Prerequisites are available on lx01692d-new-prod.prod.ren.globalone.net</w:t>
      </w:r>
      <w:r>
        <w:rPr>
          <w:rFonts w:ascii="Arial" w:hAnsi="Arial" w:cs="Arial"/>
        </w:rPr>
        <w:t xml:space="preserve"> under /images/OQT/PLI</w:t>
      </w:r>
    </w:p>
    <w:p w:rsidR="00217D95" w:rsidRDefault="00217D95" w:rsidP="00D37E74">
      <w:pPr>
        <w:rPr>
          <w:rFonts w:ascii="Arial" w:hAnsi="Arial" w:cs="Arial"/>
          <w:color w:val="1F497D"/>
          <w:sz w:val="44"/>
        </w:rPr>
      </w:pPr>
    </w:p>
    <w:p w:rsidR="00621E36" w:rsidRDefault="00621E36" w:rsidP="00621E36">
      <w:pPr>
        <w:pStyle w:val="Heading2"/>
        <w:rPr>
          <w:rFonts w:ascii="Arial" w:hAnsi="Arial"/>
        </w:rPr>
      </w:pPr>
      <w:bookmarkStart w:id="33" w:name="_Toc437359993"/>
      <w:r w:rsidRPr="00E13B7C">
        <w:rPr>
          <w:rFonts w:ascii="Arial" w:hAnsi="Arial"/>
        </w:rPr>
        <w:t>Prerequisites</w:t>
      </w:r>
      <w:r>
        <w:rPr>
          <w:rFonts w:ascii="Arial" w:hAnsi="Arial"/>
        </w:rPr>
        <w:t xml:space="preserve"> installation</w:t>
      </w:r>
      <w:bookmarkEnd w:id="33"/>
    </w:p>
    <w:p w:rsidR="00610F96" w:rsidRDefault="00610F96" w:rsidP="00610F96"/>
    <w:p w:rsidR="00817A21" w:rsidRPr="007870A3" w:rsidRDefault="00817A21" w:rsidP="00610F96">
      <w:pPr>
        <w:rPr>
          <w:rFonts w:ascii="Arial" w:hAnsi="Arial" w:cs="Arial"/>
        </w:rPr>
      </w:pPr>
      <w:r w:rsidRPr="007870A3">
        <w:rPr>
          <w:rFonts w:ascii="Arial" w:hAnsi="Arial" w:cs="Arial"/>
        </w:rPr>
        <w:t xml:space="preserve">This chapter describes JBOSS and Apache installation. </w:t>
      </w:r>
    </w:p>
    <w:p w:rsidR="004B509B" w:rsidRPr="007870A3" w:rsidRDefault="004B509B" w:rsidP="00610F96">
      <w:pPr>
        <w:rPr>
          <w:rFonts w:ascii="Arial" w:hAnsi="Arial" w:cs="Arial"/>
        </w:rPr>
      </w:pPr>
      <w:r w:rsidRPr="007870A3">
        <w:rPr>
          <w:rFonts w:ascii="Arial" w:hAnsi="Arial" w:cs="Arial"/>
        </w:rPr>
        <w:t>JBOSS installation includes Open JDK and Ant installation.</w:t>
      </w:r>
    </w:p>
    <w:p w:rsidR="004B509B" w:rsidRDefault="004B509B" w:rsidP="00610F96"/>
    <w:p w:rsidR="00610F96" w:rsidRPr="00FE4219" w:rsidRDefault="00610F96" w:rsidP="00FE4219">
      <w:pPr>
        <w:pStyle w:val="Heading3"/>
        <w:ind w:left="0"/>
        <w:rPr>
          <w:rFonts w:ascii="Arial" w:hAnsi="Arial"/>
        </w:rPr>
      </w:pPr>
      <w:bookmarkStart w:id="34" w:name="_Toc437359994"/>
      <w:r w:rsidRPr="00FE4219">
        <w:rPr>
          <w:rFonts w:ascii="Arial" w:hAnsi="Arial"/>
        </w:rPr>
        <w:t xml:space="preserve">JBOSS </w:t>
      </w:r>
      <w:r w:rsidR="00606DD4" w:rsidRPr="00FE4219">
        <w:rPr>
          <w:rFonts w:ascii="Arial" w:hAnsi="Arial"/>
        </w:rPr>
        <w:t>Installation</w:t>
      </w:r>
      <w:bookmarkEnd w:id="34"/>
    </w:p>
    <w:p w:rsidR="00610F96" w:rsidRDefault="00610F96" w:rsidP="00610F96"/>
    <w:p w:rsidR="00606DD4" w:rsidRPr="002C4671" w:rsidRDefault="00606DD4" w:rsidP="00610F96">
      <w:pPr>
        <w:rPr>
          <w:rFonts w:ascii="Arial" w:hAnsi="Arial" w:cs="Arial"/>
        </w:rPr>
      </w:pPr>
      <w:r w:rsidRPr="002C4671">
        <w:rPr>
          <w:rFonts w:ascii="Arial" w:hAnsi="Arial" w:cs="Arial"/>
        </w:rPr>
        <w:t>Installation must be done as a root user.</w:t>
      </w:r>
    </w:p>
    <w:p w:rsidR="00CC2B40" w:rsidRDefault="00CC2B40" w:rsidP="00610F96"/>
    <w:p w:rsidR="00606DD4" w:rsidRDefault="00CC2B40" w:rsidP="00FE4219">
      <w:pPr>
        <w:pStyle w:val="Heading4"/>
        <w:rPr>
          <w:lang w:val="en-US"/>
        </w:rPr>
      </w:pPr>
      <w:bookmarkStart w:id="35" w:name="_Toc437359995"/>
      <w:r>
        <w:rPr>
          <w:lang w:val="en-US"/>
        </w:rPr>
        <w:t>untar the software archive</w:t>
      </w:r>
      <w:bookmarkEnd w:id="35"/>
    </w:p>
    <w:p w:rsidR="00606DD4" w:rsidRDefault="00CC2B40" w:rsidP="002C4671">
      <w:pPr>
        <w:rPr>
          <w:rFonts w:ascii="Arial" w:hAnsi="Arial" w:cs="Arial"/>
        </w:rPr>
      </w:pPr>
      <w:r w:rsidRPr="002C4671">
        <w:rPr>
          <w:rFonts w:ascii="Arial" w:hAnsi="Arial" w:cs="Arial"/>
        </w:rPr>
        <w:t xml:space="preserve">In this chapter, INSTALL_DIR is the directory </w:t>
      </w:r>
      <w:r w:rsidR="00E66A7E">
        <w:rPr>
          <w:rFonts w:ascii="Arial" w:hAnsi="Arial" w:cs="Arial"/>
        </w:rPr>
        <w:t>/images/jboss/7.2.0</w:t>
      </w:r>
      <w:r>
        <w:rPr>
          <w:rFonts w:ascii="Arial" w:hAnsi="Arial" w:cs="Arial"/>
        </w:rPr>
        <w:t>.</w:t>
      </w:r>
    </w:p>
    <w:p w:rsidR="00CC2B40" w:rsidRDefault="00CC2B40" w:rsidP="002C4671">
      <w:pPr>
        <w:rPr>
          <w:rFonts w:ascii="Arial" w:hAnsi="Arial" w:cs="Arial"/>
        </w:rPr>
      </w:pPr>
      <w:r>
        <w:rPr>
          <w:rFonts w:ascii="Arial" w:hAnsi="Arial" w:cs="Arial"/>
        </w:rPr>
        <w:t>This directory must be empty (before untar) and dedicated to JBoss installation.</w:t>
      </w:r>
    </w:p>
    <w:p w:rsidR="00606DD4" w:rsidRPr="002C4671" w:rsidRDefault="00606DD4" w:rsidP="002C4671">
      <w:pPr>
        <w:rPr>
          <w:rFonts w:ascii="Arial" w:hAnsi="Arial" w:cs="Arial"/>
        </w:rPr>
      </w:pPr>
    </w:p>
    <w:p w:rsidR="00606DD4" w:rsidRPr="002C4671" w:rsidRDefault="00CC2B40" w:rsidP="002C4671">
      <w:pPr>
        <w:rPr>
          <w:rFonts w:ascii="Arial" w:hAnsi="Arial" w:cs="Arial"/>
        </w:rPr>
      </w:pPr>
      <w:r w:rsidRPr="002C4671">
        <w:rPr>
          <w:rFonts w:ascii="Arial" w:hAnsi="Arial" w:cs="Arial"/>
        </w:rPr>
        <w:t xml:space="preserve">As a root user, execute the following commands </w:t>
      </w:r>
      <w:r w:rsidR="00606DD4" w:rsidRPr="002C4671">
        <w:rPr>
          <w:rFonts w:ascii="Arial" w:hAnsi="Arial" w:cs="Arial"/>
        </w:rPr>
        <w:t>:</w:t>
      </w:r>
    </w:p>
    <w:p w:rsidR="00606DD4" w:rsidRPr="0048051B" w:rsidRDefault="00606DD4" w:rsidP="00606DD4">
      <w:pPr>
        <w:autoSpaceDE w:val="0"/>
        <w:autoSpaceDN w:val="0"/>
        <w:adjustRightInd w:val="0"/>
        <w:rPr>
          <w:rFonts w:ascii="Helvetica45Light" w:hAnsi="Helvetica45Light" w:cs="Helvetica45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06DD4" w:rsidRPr="0049276F" w:rsidTr="00A84512">
        <w:tc>
          <w:tcPr>
            <w:tcW w:w="10344" w:type="dxa"/>
          </w:tcPr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9276F">
              <w:rPr>
                <w:rFonts w:ascii="Courier" w:hAnsi="Courier" w:cs="Courier"/>
                <w:b/>
                <w:bCs/>
                <w:sz w:val="20"/>
                <w:szCs w:val="20"/>
              </w:rPr>
              <w:t># mkdir –p /images/</w:t>
            </w:r>
            <w:r w:rsidR="001E2BB7" w:rsidRPr="0049276F">
              <w:rPr>
                <w:rFonts w:ascii="Courier" w:hAnsi="Courier" w:cs="Courier"/>
                <w:b/>
                <w:bCs/>
                <w:sz w:val="20"/>
                <w:szCs w:val="20"/>
              </w:rPr>
              <w:t>jboss/7.2.0</w:t>
            </w:r>
          </w:p>
          <w:p w:rsidR="00606DD4" w:rsidRPr="0049276F" w:rsidRDefault="001E2BB7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9276F">
              <w:rPr>
                <w:rFonts w:ascii="Courier" w:hAnsi="Courier" w:cs="Courier"/>
                <w:b/>
                <w:bCs/>
                <w:sz w:val="20"/>
                <w:szCs w:val="20"/>
              </w:rPr>
              <w:t># cd /images/jboss/7.2.0</w:t>
            </w:r>
          </w:p>
          <w:p w:rsidR="00606DD4" w:rsidRPr="0049276F" w:rsidRDefault="00606DD4" w:rsidP="00606DD4">
            <w:r w:rsidRPr="0049276F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# tar –xvf </w:t>
            </w:r>
            <w:r w:rsidR="001E2BB7" w:rsidRPr="0049276F">
              <w:rPr>
                <w:rFonts w:ascii="Courier" w:hAnsi="Courier" w:cs="Courier"/>
                <w:b/>
                <w:bCs/>
                <w:sz w:val="20"/>
                <w:szCs w:val="20"/>
              </w:rPr>
              <w:t>***/PA-JBO-AS720-RDG02R01C01.tar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Helvetica45Light" w:hAnsi="Helvetica45Light" w:cs="Helvetica45Light"/>
                <w:sz w:val="24"/>
              </w:rPr>
            </w:pPr>
          </w:p>
        </w:tc>
      </w:tr>
    </w:tbl>
    <w:p w:rsidR="000039CA" w:rsidRDefault="000039CA" w:rsidP="000039CA">
      <w:pPr>
        <w:rPr>
          <w:rFonts w:ascii="Helvetica 45 Light" w:hAnsi="Helvetica 45 Light" w:cs="Arial"/>
          <w:b/>
          <w:iCs/>
          <w:color w:val="FF6600"/>
          <w:szCs w:val="9"/>
        </w:rPr>
      </w:pPr>
    </w:p>
    <w:p w:rsidR="001E2BB7" w:rsidRPr="0048051B" w:rsidRDefault="001E2BB7" w:rsidP="001E2BB7">
      <w:pPr>
        <w:autoSpaceDE w:val="0"/>
        <w:autoSpaceDN w:val="0"/>
        <w:adjustRightInd w:val="0"/>
        <w:rPr>
          <w:rFonts w:ascii="Arial" w:hAnsi="Arial" w:cs="Arial"/>
        </w:rPr>
      </w:pPr>
      <w:r w:rsidRPr="0048051B">
        <w:rPr>
          <w:rFonts w:ascii="Arial" w:hAnsi="Arial" w:cs="Arial"/>
        </w:rPr>
        <w:t>*** is the directory where JBOSS tar has been copied.</w:t>
      </w:r>
    </w:p>
    <w:p w:rsidR="001E2BB7" w:rsidRDefault="001E2BB7" w:rsidP="000039CA">
      <w:pPr>
        <w:rPr>
          <w:rFonts w:ascii="Helvetica 45 Light" w:hAnsi="Helvetica 45 Light" w:cs="Arial"/>
          <w:b/>
          <w:iCs/>
          <w:color w:val="FF6600"/>
          <w:szCs w:val="9"/>
        </w:rPr>
      </w:pPr>
    </w:p>
    <w:p w:rsidR="001E2BB7" w:rsidRPr="00B259F5" w:rsidRDefault="001E2BB7" w:rsidP="000039CA">
      <w:pPr>
        <w:rPr>
          <w:rFonts w:ascii="Helvetica 45 Light" w:hAnsi="Helvetica 45 Light" w:cs="Arial"/>
          <w:b/>
          <w:iCs/>
          <w:color w:val="FF6600"/>
          <w:szCs w:val="9"/>
        </w:rPr>
      </w:pPr>
    </w:p>
    <w:p w:rsidR="00606DD4" w:rsidRPr="00B259F5" w:rsidRDefault="00CC2F9D" w:rsidP="00FD72E6">
      <w:pPr>
        <w:pStyle w:val="Heading4"/>
        <w:rPr>
          <w:lang w:val="en-US"/>
        </w:rPr>
      </w:pPr>
      <w:bookmarkStart w:id="36" w:name="_Toc437359996"/>
      <w:r>
        <w:rPr>
          <w:lang w:val="en-US"/>
        </w:rPr>
        <w:lastRenderedPageBreak/>
        <w:t>software installation</w:t>
      </w:r>
      <w:bookmarkEnd w:id="36"/>
    </w:p>
    <w:p w:rsidR="00606DD4" w:rsidRDefault="00606DD4" w:rsidP="00FD72E6">
      <w:pPr>
        <w:keepNext/>
        <w:rPr>
          <w:rFonts w:ascii="Helvetica45Light" w:hAnsi="Helvetica45Light" w:cs="Helvetica45Light"/>
          <w:sz w:val="24"/>
        </w:rPr>
      </w:pPr>
    </w:p>
    <w:p w:rsidR="00606DD4" w:rsidRPr="002C4671" w:rsidRDefault="00CC2B40" w:rsidP="00FD72E6">
      <w:pPr>
        <w:keepNext/>
        <w:rPr>
          <w:rFonts w:ascii="Arial" w:hAnsi="Arial" w:cs="Arial"/>
        </w:rPr>
      </w:pPr>
      <w:r w:rsidRPr="002C4671">
        <w:rPr>
          <w:rFonts w:ascii="Arial" w:hAnsi="Arial" w:cs="Arial"/>
        </w:rPr>
        <w:t>As a root user</w:t>
      </w:r>
      <w:r w:rsidR="00CB1F87">
        <w:rPr>
          <w:rFonts w:ascii="Arial" w:hAnsi="Arial" w:cs="Arial"/>
        </w:rPr>
        <w:t>,</w:t>
      </w:r>
      <w:r w:rsidRPr="002C4671">
        <w:rPr>
          <w:rFonts w:ascii="Arial" w:hAnsi="Arial" w:cs="Arial"/>
        </w:rPr>
        <w:t xml:space="preserve"> execute the following command :</w:t>
      </w:r>
    </w:p>
    <w:p w:rsidR="00606DD4" w:rsidRPr="0048051B" w:rsidRDefault="00606DD4" w:rsidP="000039CA">
      <w:pPr>
        <w:rPr>
          <w:rFonts w:ascii="Helvetica45Light" w:hAnsi="Helvetica45Light" w:cs="Helvetica45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06DD4" w:rsidRPr="0049276F" w:rsidTr="00A84512">
        <w:tc>
          <w:tcPr>
            <w:tcW w:w="10344" w:type="dxa"/>
          </w:tcPr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9276F">
              <w:rPr>
                <w:rFonts w:ascii="Courier" w:hAnsi="Courier" w:cs="Courier"/>
                <w:b/>
                <w:bCs/>
                <w:sz w:val="20"/>
                <w:szCs w:val="20"/>
              </w:rPr>
              <w:t># ./jboss-install.sh –s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JBoss bundle installation script started Mon Dec 9 16:26:36 CET 2013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STEP A Checking conditions of installation Mon Dec 9 16:26:36 CET 2013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Checking if user is root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Checking if JBoss AS Orange bundle is already installed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Checking if newer version of JBoss AS Orange bundle is already installed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Checking environment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Checking available space on disk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STEP B Installing Java product Mon Dec 9 16:26:39 CET 2013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openJDK's logical volume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openJDK's components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giflib-4.1.6-3.1.el6.x86_64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tzdata-java-2012c-1.el6.noarch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alsa-lib-1.0.22-3.el6.x86_64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jpackage-utils-1.7.5-3.12.el6.noarch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libogg-1.1.4-2.1.el6.x86_64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flac-1.2.1-6.1.el6.x86_64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jline-0.9.94-0.8.el6.noarch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libasyncns-0.8-1.1.el6.x86_64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libvorbis-1.2.3-4.el6.x86_64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libsndfile-1.0.20-5.el6.x86_64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rhino-1.7-0.7.r2.2.el6.noarch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pulseaudio-libs-0.9.21-14.el6_3.x86_64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ttmkfdir-3.0.9-32.1.el6.x86_64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libfontenc-1.0.5-2.el6.x86_64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libXfont-1.4.5-2.el6.x86_64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xorg-x11-font-utils-7.2-11.el6.x86_64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xorg-x11-fonts-Type1-7.2-9.1.el6.noarch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java-1.7.0-openjdk-1.7.0.25-2.3.10.5.el5_9.x86_64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java-1.7.0-openjdk-devel-1.7.0.25-2.3.10.5.el5_9.x86_64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fontpackages-filesystem-1.41-1.1.el6.noarch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dejavu-fonts-common-2.30-2.el6.noarch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dejavu-sans-fonts-2.30-2.el6.noarch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Adding signature file for openJDK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STEP C Installing jboss product Mon Dec 9 16:26:52 CET 2013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Creating logical volumes for JBoss...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Creating filesystem for jboss...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Creating file system for jboss 7.2.0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Creation of user jboss (4500) of group jboss (4500)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Creating jboss filetree...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Creating jboss table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Registering jboss service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Installing logrotate files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Copying datasource files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Copying analysis tools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Creating signature files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STEP D Installing Ant product Mon Dec 9 16:26:56 CET 2013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Extracting Ant product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Changing owner of /opt/jboss/7.2.0/ant-1.9.2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STEP E Checking installation of jboss bundleMon Dec 9 16:26:56 CET 2013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lastRenderedPageBreak/>
              <w:t>==========================================================================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Looking for signatures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Checking Ant directory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Checking openJDK RPM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Checking JBoss AS's logical volumes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INFO - Installation succeeded Mon Dec 9 16:26:57 CET 2013, for more information</w:t>
            </w:r>
          </w:p>
          <w:p w:rsidR="00606DD4" w:rsidRPr="0048051B" w:rsidRDefault="00606DD4" w:rsidP="00606DD4">
            <w:pPr>
              <w:rPr>
                <w:rFonts w:ascii="Arial" w:hAnsi="Arial" w:cs="Arial"/>
                <w:color w:val="000000"/>
              </w:rPr>
            </w:pPr>
            <w:r w:rsidRPr="0049276F">
              <w:rPr>
                <w:rFonts w:ascii="Courier" w:hAnsi="Courier" w:cs="Courier"/>
                <w:sz w:val="20"/>
                <w:szCs w:val="20"/>
              </w:rPr>
              <w:t>see /var/opt/log/install/install_jboss_7.2.0_20131209_16H26.log</w:t>
            </w:r>
          </w:p>
          <w:p w:rsidR="00606DD4" w:rsidRPr="0049276F" w:rsidRDefault="00606DD4" w:rsidP="00A84512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</w:tc>
      </w:tr>
    </w:tbl>
    <w:p w:rsidR="00606DD4" w:rsidRPr="00B259F5" w:rsidRDefault="00606DD4" w:rsidP="00B259F5">
      <w:pPr>
        <w:pStyle w:val="Heading4"/>
        <w:numPr>
          <w:ilvl w:val="0"/>
          <w:numId w:val="0"/>
        </w:numPr>
        <w:ind w:left="1368" w:hanging="1368"/>
        <w:rPr>
          <w:lang w:val="en-US"/>
        </w:rPr>
      </w:pPr>
    </w:p>
    <w:p w:rsidR="00606DD4" w:rsidRPr="00B259F5" w:rsidRDefault="00CC2F9D" w:rsidP="00606DD4">
      <w:pPr>
        <w:pStyle w:val="Heading4"/>
        <w:rPr>
          <w:lang w:val="en-US"/>
        </w:rPr>
      </w:pPr>
      <w:bookmarkStart w:id="37" w:name="_Toc437359997"/>
      <w:r>
        <w:rPr>
          <w:lang w:val="en-US"/>
        </w:rPr>
        <w:t>environment variables</w:t>
      </w:r>
      <w:bookmarkEnd w:id="37"/>
    </w:p>
    <w:p w:rsidR="00CB1F87" w:rsidRDefault="00CB1F87" w:rsidP="000039CA">
      <w:pPr>
        <w:rPr>
          <w:rFonts w:ascii="Arial" w:hAnsi="Arial" w:cs="Arial"/>
        </w:rPr>
      </w:pPr>
      <w:r w:rsidRPr="00CB1F87">
        <w:rPr>
          <w:rFonts w:ascii="Arial" w:hAnsi="Arial" w:cs="Arial"/>
        </w:rPr>
        <w:t>load the environment variables with the following command :</w:t>
      </w:r>
    </w:p>
    <w:p w:rsidR="00CB1F87" w:rsidRPr="00CB1F87" w:rsidRDefault="00CB1F87" w:rsidP="000039C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CB1F87" w:rsidRPr="0049276F" w:rsidTr="00A84512">
        <w:tc>
          <w:tcPr>
            <w:tcW w:w="10344" w:type="dxa"/>
          </w:tcPr>
          <w:p w:rsidR="00CB1F87" w:rsidRPr="0049276F" w:rsidRDefault="00CB1F87" w:rsidP="00CB1F87">
            <w:pPr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:rsidR="00CB1F87" w:rsidRPr="00A84512" w:rsidRDefault="00CB1F87" w:rsidP="00CB1F87">
            <w:pPr>
              <w:rPr>
                <w:rFonts w:ascii="Arial" w:hAnsi="Arial" w:cs="Arial"/>
                <w:color w:val="000000"/>
              </w:rPr>
            </w:pPr>
            <w:r w:rsidRPr="0049276F">
              <w:rPr>
                <w:rFonts w:ascii="Courier" w:hAnsi="Courier" w:cs="Courier"/>
                <w:b/>
                <w:bCs/>
                <w:sz w:val="20"/>
                <w:szCs w:val="20"/>
              </w:rPr>
              <w:t># source /etc/jboss-env</w:t>
            </w:r>
          </w:p>
          <w:p w:rsidR="00CB1F87" w:rsidRPr="0049276F" w:rsidRDefault="00CB1F87" w:rsidP="000039CA">
            <w:pPr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</w:tc>
      </w:tr>
    </w:tbl>
    <w:p w:rsidR="00CB1F87" w:rsidRDefault="00CB1F87" w:rsidP="000039CA">
      <w:pPr>
        <w:rPr>
          <w:rFonts w:ascii="Courier" w:hAnsi="Courier" w:cs="Courier"/>
          <w:b/>
          <w:bCs/>
          <w:sz w:val="20"/>
          <w:szCs w:val="20"/>
        </w:rPr>
      </w:pPr>
    </w:p>
    <w:p w:rsidR="00606DD4" w:rsidRDefault="00606DD4" w:rsidP="000039CA">
      <w:pPr>
        <w:rPr>
          <w:rFonts w:ascii="Arial" w:hAnsi="Arial" w:cs="Arial"/>
          <w:color w:val="000000"/>
        </w:rPr>
      </w:pPr>
    </w:p>
    <w:p w:rsidR="00606DD4" w:rsidRPr="00B259F5" w:rsidRDefault="00795462" w:rsidP="00AB7833">
      <w:pPr>
        <w:pStyle w:val="Heading4"/>
        <w:rPr>
          <w:lang w:val="en-US"/>
        </w:rPr>
      </w:pPr>
      <w:bookmarkStart w:id="38" w:name="_Toc437359998"/>
      <w:r>
        <w:rPr>
          <w:lang w:val="en-US"/>
        </w:rPr>
        <w:t>Application instance creation</w:t>
      </w:r>
      <w:bookmarkEnd w:id="38"/>
    </w:p>
    <w:p w:rsidR="00606DD4" w:rsidRDefault="00606DD4" w:rsidP="00AB7833">
      <w:pPr>
        <w:keepNext/>
        <w:rPr>
          <w:rFonts w:ascii="Arial" w:hAnsi="Arial" w:cs="Arial"/>
          <w:color w:val="000000"/>
        </w:rPr>
      </w:pPr>
    </w:p>
    <w:p w:rsidR="00606DD4" w:rsidRPr="00CC2F9D" w:rsidRDefault="00CC2F9D" w:rsidP="00AB7833">
      <w:pPr>
        <w:keepNext/>
        <w:rPr>
          <w:rFonts w:ascii="Arial" w:hAnsi="Arial" w:cs="Arial"/>
        </w:rPr>
      </w:pPr>
      <w:r w:rsidRPr="00CC2F9D">
        <w:rPr>
          <w:rFonts w:ascii="Arial" w:hAnsi="Arial" w:cs="Arial"/>
        </w:rPr>
        <w:t>as a root user, execute the following commands :</w:t>
      </w:r>
    </w:p>
    <w:p w:rsidR="00CC2B40" w:rsidRPr="0048051B" w:rsidRDefault="00CC2B40" w:rsidP="00AB7833">
      <w:pPr>
        <w:keepNext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CC2B40" w:rsidRPr="0048051B" w:rsidTr="00A84512">
        <w:tc>
          <w:tcPr>
            <w:tcW w:w="10344" w:type="dxa"/>
          </w:tcPr>
          <w:p w:rsidR="00CC2F9D" w:rsidRPr="0049276F" w:rsidRDefault="00CC2F9D" w:rsidP="00A84512">
            <w:pPr>
              <w:pStyle w:val="BodyText"/>
              <w:keepNext/>
              <w:rPr>
                <w:rFonts w:ascii="Courier New" w:hAnsi="Courier New" w:cs="Courier New"/>
                <w:sz w:val="20"/>
                <w:szCs w:val="20"/>
              </w:rPr>
            </w:pPr>
          </w:p>
          <w:p w:rsidR="00CC2B40" w:rsidRPr="0049276F" w:rsidRDefault="00CD10D8" w:rsidP="00A84512">
            <w:pPr>
              <w:pStyle w:val="BodyText"/>
              <w:keepNext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r w:rsidR="00CC2B40" w:rsidRPr="0049276F">
              <w:rPr>
                <w:rFonts w:ascii="Courier New" w:hAnsi="Courier New" w:cs="Courier New"/>
                <w:b/>
                <w:sz w:val="20"/>
                <w:szCs w:val="20"/>
              </w:rPr>
              <w:t>cd /opt/jboss/tools-og</w:t>
            </w:r>
          </w:p>
          <w:p w:rsidR="00CC2B40" w:rsidRPr="0048051B" w:rsidRDefault="00CD10D8" w:rsidP="00A84512">
            <w:pPr>
              <w:keepNext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r w:rsidR="00CC2B40" w:rsidRPr="0049276F">
              <w:rPr>
                <w:rFonts w:ascii="Courier New" w:hAnsi="Courier New" w:cs="Courier New"/>
                <w:b/>
                <w:sz w:val="20"/>
                <w:szCs w:val="20"/>
              </w:rPr>
              <w:t xml:space="preserve">./jboss-create-instance.sh –i oqtfe –o G00R00C01 –u </w:t>
            </w:r>
            <w:r w:rsidR="006639A8" w:rsidRPr="0049276F">
              <w:rPr>
                <w:rFonts w:ascii="Courier New" w:hAnsi="Courier New" w:cs="Courier New"/>
                <w:b/>
                <w:sz w:val="20"/>
                <w:szCs w:val="20"/>
              </w:rPr>
              <w:t>oqtfe</w:t>
            </w:r>
            <w:r w:rsidR="00CC2B40" w:rsidRPr="0049276F">
              <w:rPr>
                <w:rFonts w:ascii="Courier New" w:hAnsi="Courier New" w:cs="Courier New"/>
                <w:b/>
                <w:sz w:val="20"/>
                <w:szCs w:val="20"/>
              </w:rPr>
              <w:t xml:space="preserve"> –http 8080 –ajp 9005</w:t>
            </w:r>
          </w:p>
          <w:p w:rsidR="00CC2B40" w:rsidRPr="0049276F" w:rsidRDefault="00CD10D8" w:rsidP="00A84512">
            <w:pPr>
              <w:pStyle w:val="BodyText"/>
              <w:keepNext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r w:rsidR="00CC2B40" w:rsidRPr="0049276F">
              <w:rPr>
                <w:rFonts w:ascii="Courier New" w:hAnsi="Courier New" w:cs="Courier New"/>
                <w:b/>
                <w:sz w:val="20"/>
                <w:szCs w:val="20"/>
              </w:rPr>
              <w:t>./jboss-switch-activation.sh -i oqtfe -o G00R00C01 -a Y</w:t>
            </w:r>
          </w:p>
          <w:p w:rsidR="00CC2B40" w:rsidRPr="0048051B" w:rsidRDefault="00CC2B40" w:rsidP="00A84512">
            <w:pPr>
              <w:keepNext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CC2B40" w:rsidRPr="0048051B" w:rsidRDefault="00CC2B40" w:rsidP="000039CA">
      <w:pPr>
        <w:rPr>
          <w:rFonts w:ascii="Arial" w:hAnsi="Arial" w:cs="Arial"/>
          <w:color w:val="000000"/>
        </w:rPr>
      </w:pPr>
    </w:p>
    <w:p w:rsidR="00606DD4" w:rsidRPr="0048051B" w:rsidRDefault="00606DD4" w:rsidP="000039CA">
      <w:pPr>
        <w:rPr>
          <w:rFonts w:ascii="Arial" w:hAnsi="Arial" w:cs="Arial"/>
          <w:color w:val="000000"/>
        </w:rPr>
      </w:pPr>
    </w:p>
    <w:p w:rsidR="00606DD4" w:rsidRPr="00D8678A" w:rsidRDefault="00606DD4" w:rsidP="00D8678A">
      <w:pPr>
        <w:pStyle w:val="Heading3"/>
        <w:ind w:left="0"/>
        <w:rPr>
          <w:rFonts w:ascii="Arial" w:hAnsi="Arial"/>
        </w:rPr>
      </w:pPr>
      <w:bookmarkStart w:id="39" w:name="_Toc437359999"/>
      <w:r w:rsidRPr="00D8678A">
        <w:rPr>
          <w:rFonts w:ascii="Arial" w:hAnsi="Arial"/>
        </w:rPr>
        <w:t>Apache Installation</w:t>
      </w:r>
      <w:bookmarkEnd w:id="39"/>
    </w:p>
    <w:p w:rsidR="00606DD4" w:rsidRDefault="00606DD4" w:rsidP="000039CA">
      <w:pPr>
        <w:rPr>
          <w:rFonts w:ascii="Arial" w:hAnsi="Arial" w:cs="Arial"/>
          <w:color w:val="000000"/>
        </w:rPr>
      </w:pPr>
    </w:p>
    <w:p w:rsidR="00606DD4" w:rsidRPr="002C4671" w:rsidRDefault="00A50270" w:rsidP="00B259F5">
      <w:pPr>
        <w:rPr>
          <w:rFonts w:ascii="Arial" w:hAnsi="Arial" w:cs="Arial"/>
        </w:rPr>
      </w:pPr>
      <w:r w:rsidRPr="002C4671">
        <w:rPr>
          <w:rFonts w:ascii="Arial" w:hAnsi="Arial" w:cs="Arial"/>
        </w:rPr>
        <w:t>Installation must be done as a root user.</w:t>
      </w:r>
    </w:p>
    <w:p w:rsidR="00A50270" w:rsidRPr="0048051B" w:rsidRDefault="00A50270" w:rsidP="000039CA">
      <w:pPr>
        <w:rPr>
          <w:rFonts w:ascii="Arial" w:hAnsi="Arial" w:cs="Arial"/>
          <w:color w:val="000000"/>
        </w:rPr>
      </w:pPr>
    </w:p>
    <w:p w:rsidR="00A50270" w:rsidRPr="00B259F5" w:rsidRDefault="002C4671" w:rsidP="00B259F5">
      <w:pPr>
        <w:pStyle w:val="Heading4"/>
        <w:rPr>
          <w:lang w:val="en-US"/>
        </w:rPr>
      </w:pPr>
      <w:bookmarkStart w:id="40" w:name="_Toc437360000"/>
      <w:r>
        <w:rPr>
          <w:lang w:val="en-US"/>
        </w:rPr>
        <w:t>Untar the software archive</w:t>
      </w:r>
      <w:bookmarkEnd w:id="40"/>
    </w:p>
    <w:p w:rsidR="002C4671" w:rsidRDefault="002C4671" w:rsidP="002C4671">
      <w:pPr>
        <w:rPr>
          <w:rFonts w:ascii="Arial" w:hAnsi="Arial" w:cs="Arial"/>
        </w:rPr>
      </w:pPr>
      <w:r>
        <w:rPr>
          <w:rFonts w:ascii="Arial" w:hAnsi="Arial" w:cs="Arial"/>
        </w:rPr>
        <w:t>Create the directory</w:t>
      </w:r>
      <w:r w:rsidR="00CD10D8">
        <w:rPr>
          <w:rFonts w:ascii="Arial" w:hAnsi="Arial" w:cs="Arial"/>
        </w:rPr>
        <w:t>.</w:t>
      </w:r>
    </w:p>
    <w:p w:rsidR="002C4671" w:rsidRPr="002C4671" w:rsidRDefault="002C4671" w:rsidP="002C4671">
      <w:pPr>
        <w:rPr>
          <w:rFonts w:ascii="Arial" w:hAnsi="Arial" w:cs="Arial"/>
        </w:rPr>
      </w:pPr>
      <w:r>
        <w:rPr>
          <w:rFonts w:ascii="Arial" w:hAnsi="Arial" w:cs="Arial"/>
        </w:rPr>
        <w:t>As a root user, execute the following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CC2B40" w:rsidRPr="00E6119A" w:rsidTr="00A84512">
        <w:tc>
          <w:tcPr>
            <w:tcW w:w="10344" w:type="dxa"/>
          </w:tcPr>
          <w:p w:rsidR="00CD10D8" w:rsidRPr="0049276F" w:rsidRDefault="00CD10D8" w:rsidP="00A845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:rsidR="00CC2B40" w:rsidRPr="00EA5A05" w:rsidRDefault="00CC2B40" w:rsidP="00A845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EA5A05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#</w:t>
            </w:r>
            <w:r w:rsidR="002C4671" w:rsidRPr="00EA5A05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EA5A05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mkdir –p /images/apache/2.2.15</w:t>
            </w:r>
          </w:p>
          <w:p w:rsidR="002C4671" w:rsidRPr="00EA5A05" w:rsidRDefault="002C4671" w:rsidP="00A845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EA5A05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# cd /images/apache/2.2.15</w:t>
            </w:r>
          </w:p>
          <w:p w:rsidR="00CC2B40" w:rsidRPr="00EA5A05" w:rsidRDefault="002C4671" w:rsidP="00A845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EA5A05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# tar –xvf ***/PA-APA-APA2215-RDG02R01C02.tar</w:t>
            </w:r>
          </w:p>
          <w:p w:rsidR="00CD10D8" w:rsidRPr="00EA5A05" w:rsidRDefault="00CD10D8" w:rsidP="00A84512">
            <w:pPr>
              <w:autoSpaceDE w:val="0"/>
              <w:autoSpaceDN w:val="0"/>
              <w:adjustRightInd w:val="0"/>
              <w:rPr>
                <w:rFonts w:ascii="Arial" w:hAnsi="Arial" w:cs="Arial"/>
                <w:lang w:val="fr-FR"/>
              </w:rPr>
            </w:pPr>
          </w:p>
        </w:tc>
      </w:tr>
    </w:tbl>
    <w:p w:rsidR="002C4671" w:rsidRPr="00EA5A05" w:rsidRDefault="002C4671" w:rsidP="00A50270">
      <w:pPr>
        <w:autoSpaceDE w:val="0"/>
        <w:autoSpaceDN w:val="0"/>
        <w:adjustRightInd w:val="0"/>
        <w:rPr>
          <w:rFonts w:ascii="Arial" w:hAnsi="Arial" w:cs="Arial"/>
          <w:lang w:val="fr-FR"/>
        </w:rPr>
      </w:pPr>
    </w:p>
    <w:p w:rsidR="00CD10D8" w:rsidRPr="0048051B" w:rsidRDefault="00CD10D8" w:rsidP="00A50270">
      <w:pPr>
        <w:autoSpaceDE w:val="0"/>
        <w:autoSpaceDN w:val="0"/>
        <w:adjustRightInd w:val="0"/>
        <w:rPr>
          <w:rFonts w:ascii="Arial" w:hAnsi="Arial" w:cs="Arial"/>
        </w:rPr>
      </w:pPr>
      <w:r w:rsidRPr="0048051B">
        <w:rPr>
          <w:rFonts w:ascii="Arial" w:hAnsi="Arial" w:cs="Arial"/>
        </w:rPr>
        <w:t>*** is the directory where Apache tar has been copied.</w:t>
      </w:r>
    </w:p>
    <w:p w:rsidR="00A50270" w:rsidRPr="0048051B" w:rsidRDefault="00A50270" w:rsidP="00A50270">
      <w:pPr>
        <w:rPr>
          <w:rFonts w:ascii="Arial" w:hAnsi="Arial" w:cs="Arial"/>
        </w:rPr>
      </w:pPr>
    </w:p>
    <w:p w:rsidR="00B259F5" w:rsidRPr="00B259F5" w:rsidRDefault="00795462" w:rsidP="00B259F5">
      <w:pPr>
        <w:pStyle w:val="Heading4"/>
        <w:rPr>
          <w:lang w:val="en-US"/>
        </w:rPr>
      </w:pPr>
      <w:bookmarkStart w:id="41" w:name="_Toc437360001"/>
      <w:r>
        <w:rPr>
          <w:lang w:val="en-US"/>
        </w:rPr>
        <w:t>software installation</w:t>
      </w:r>
      <w:bookmarkEnd w:id="41"/>
    </w:p>
    <w:p w:rsidR="00795462" w:rsidRPr="0048051B" w:rsidRDefault="00795462" w:rsidP="00795462">
      <w:pPr>
        <w:autoSpaceDE w:val="0"/>
        <w:autoSpaceDN w:val="0"/>
        <w:adjustRightInd w:val="0"/>
        <w:rPr>
          <w:rFonts w:ascii="Arial" w:hAnsi="Arial" w:cs="Arial"/>
        </w:rPr>
      </w:pPr>
      <w:r w:rsidRPr="0048051B">
        <w:rPr>
          <w:rFonts w:ascii="Arial" w:hAnsi="Arial" w:cs="Arial"/>
        </w:rPr>
        <w:t>As a root user, excute the following commands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795462" w:rsidRPr="00E6119A" w:rsidTr="00A84512">
        <w:tc>
          <w:tcPr>
            <w:tcW w:w="10344" w:type="dxa"/>
          </w:tcPr>
          <w:p w:rsidR="00795462" w:rsidRPr="0049276F" w:rsidRDefault="00795462" w:rsidP="00A845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</w:rPr>
            </w:pPr>
          </w:p>
          <w:p w:rsidR="00795462" w:rsidRPr="00EA5A05" w:rsidRDefault="00795462" w:rsidP="00A845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EA5A05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# cd /images/apache/2.2.15</w:t>
            </w:r>
          </w:p>
          <w:p w:rsidR="00795462" w:rsidRPr="00EA5A05" w:rsidRDefault="00795462" w:rsidP="0079546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EA5A05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# ./apa_install.ksh</w:t>
            </w:r>
          </w:p>
          <w:p w:rsidR="00795462" w:rsidRPr="00EA5A05" w:rsidRDefault="00795462" w:rsidP="00A84512">
            <w:pPr>
              <w:autoSpaceDE w:val="0"/>
              <w:autoSpaceDN w:val="0"/>
              <w:adjustRightInd w:val="0"/>
              <w:rPr>
                <w:rFonts w:ascii="Arial" w:hAnsi="Arial" w:cs="Arial"/>
                <w:lang w:val="fr-FR"/>
              </w:rPr>
            </w:pPr>
          </w:p>
        </w:tc>
      </w:tr>
    </w:tbl>
    <w:p w:rsidR="00A50270" w:rsidRPr="00EA5A05" w:rsidRDefault="00A50270" w:rsidP="00A50270">
      <w:pPr>
        <w:rPr>
          <w:rFonts w:ascii="Arial" w:hAnsi="Arial" w:cs="Arial"/>
          <w:lang w:val="fr-FR"/>
        </w:rPr>
      </w:pPr>
    </w:p>
    <w:p w:rsidR="00A50270" w:rsidRDefault="00795462" w:rsidP="00B259F5">
      <w:pPr>
        <w:pStyle w:val="Heading4"/>
        <w:rPr>
          <w:rFonts w:ascii="Helvetica45Light,Italic" w:hAnsi="Helvetica45Light,Italic" w:cs="Helvetica45Light,Italic"/>
          <w:i/>
          <w:iCs w:val="0"/>
          <w:color w:val="auto"/>
          <w:sz w:val="24"/>
        </w:rPr>
      </w:pPr>
      <w:bookmarkStart w:id="42" w:name="_Toc437360002"/>
      <w:r>
        <w:rPr>
          <w:lang w:val="en-US"/>
        </w:rPr>
        <w:t>Check the httpd version</w:t>
      </w:r>
      <w:bookmarkEnd w:id="42"/>
    </w:p>
    <w:p w:rsidR="00A50270" w:rsidRPr="0048051B" w:rsidRDefault="00795462" w:rsidP="00A50270">
      <w:pPr>
        <w:autoSpaceDE w:val="0"/>
        <w:autoSpaceDN w:val="0"/>
        <w:adjustRightInd w:val="0"/>
        <w:rPr>
          <w:rFonts w:ascii="Arial" w:hAnsi="Arial" w:cs="Arial"/>
        </w:rPr>
      </w:pPr>
      <w:r w:rsidRPr="0048051B">
        <w:rPr>
          <w:rFonts w:ascii="Arial" w:hAnsi="Arial" w:cs="Arial"/>
        </w:rPr>
        <w:t xml:space="preserve">As a root user, execute the following command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795462" w:rsidRPr="0049276F" w:rsidTr="00A84512">
        <w:tc>
          <w:tcPr>
            <w:tcW w:w="10344" w:type="dxa"/>
          </w:tcPr>
          <w:p w:rsidR="00795462" w:rsidRPr="0049276F" w:rsidRDefault="00795462" w:rsidP="00A845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:rsidR="00795462" w:rsidRPr="0049276F" w:rsidRDefault="00795462" w:rsidP="00A845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b/>
                <w:bCs/>
                <w:sz w:val="20"/>
                <w:szCs w:val="20"/>
              </w:rPr>
              <w:t># httpd -v</w:t>
            </w:r>
          </w:p>
          <w:p w:rsidR="00795462" w:rsidRPr="0049276F" w:rsidRDefault="00795462" w:rsidP="00A845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Server version: Apache/2.2.15 (Unix)</w:t>
            </w:r>
          </w:p>
          <w:p w:rsidR="00795462" w:rsidRPr="0048051B" w:rsidRDefault="00795462" w:rsidP="0079546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Server built: Feb 7 2012 09:50:11</w:t>
            </w:r>
          </w:p>
          <w:p w:rsidR="00795462" w:rsidRPr="0049276F" w:rsidRDefault="00795462" w:rsidP="00A845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</w:tbl>
    <w:p w:rsidR="00795462" w:rsidRPr="0048051B" w:rsidRDefault="00795462" w:rsidP="00A50270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</w:rPr>
      </w:pPr>
    </w:p>
    <w:p w:rsidR="00606DD4" w:rsidRPr="0048051B" w:rsidRDefault="00606DD4" w:rsidP="000039CA">
      <w:pPr>
        <w:rPr>
          <w:rFonts w:ascii="Arial" w:hAnsi="Arial" w:cs="Arial"/>
          <w:color w:val="000000"/>
        </w:rPr>
      </w:pPr>
    </w:p>
    <w:p w:rsidR="00B259F5" w:rsidRDefault="00B259F5" w:rsidP="00B259F5">
      <w:pPr>
        <w:pStyle w:val="Heading4"/>
        <w:rPr>
          <w:rFonts w:ascii="Arial" w:eastAsia="Calibri" w:hAnsi="Arial"/>
          <w:color w:val="000000"/>
        </w:rPr>
      </w:pPr>
      <w:bookmarkStart w:id="43" w:name="_Toc437360003"/>
      <w:r w:rsidRPr="00B259F5">
        <w:rPr>
          <w:lang w:val="en-US"/>
        </w:rPr>
        <w:t>Création de l’instance applicative</w:t>
      </w:r>
      <w:bookmarkEnd w:id="43"/>
    </w:p>
    <w:p w:rsidR="00B259F5" w:rsidRDefault="00B259F5" w:rsidP="000039CA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B259F5" w:rsidRPr="00E6119A" w:rsidTr="00A84512">
        <w:tc>
          <w:tcPr>
            <w:tcW w:w="10344" w:type="dxa"/>
          </w:tcPr>
          <w:p w:rsidR="00B259F5" w:rsidRPr="0049276F" w:rsidRDefault="00795462" w:rsidP="00B259F5">
            <w:pPr>
              <w:pStyle w:val="Body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b/>
                <w:sz w:val="20"/>
                <w:szCs w:val="20"/>
              </w:rPr>
              <w:t xml:space="preserve"># </w:t>
            </w:r>
            <w:r w:rsidR="00B259F5" w:rsidRPr="0049276F">
              <w:rPr>
                <w:rFonts w:ascii="Courier New" w:hAnsi="Courier New" w:cs="Courier New"/>
                <w:b/>
                <w:sz w:val="20"/>
                <w:szCs w:val="20"/>
              </w:rPr>
              <w:t>cd /opt/apache/bin/</w:t>
            </w:r>
            <w:r w:rsidR="00B259F5" w:rsidRPr="0049276F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  <w:p w:rsidR="00B259F5" w:rsidRPr="00EA5A05" w:rsidRDefault="00795462" w:rsidP="006639A8">
            <w:pPr>
              <w:rPr>
                <w:rFonts w:ascii="Arial" w:hAnsi="Arial" w:cs="Arial"/>
                <w:color w:val="000000"/>
                <w:lang w:val="fr-FR"/>
              </w:rPr>
            </w:pPr>
            <w:r w:rsidRPr="00EA5A05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 xml:space="preserve"># </w:t>
            </w:r>
            <w:r w:rsidR="00B259F5" w:rsidRPr="00EA5A05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 xml:space="preserve">./apa_creinstance.ksh oqtfe java G00R00C01 </w:t>
            </w:r>
            <w:r w:rsidR="006639A8" w:rsidRPr="00EA5A05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>oqtfe</w:t>
            </w:r>
            <w:r w:rsidR="00B259F5" w:rsidRPr="00EA5A05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 xml:space="preserve"> </w:t>
            </w:r>
            <w:r w:rsidR="006639A8" w:rsidRPr="00EA5A05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>oqtfe</w:t>
            </w:r>
            <w:r w:rsidR="00B259F5" w:rsidRPr="00EA5A05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 xml:space="preserve"> infravg 10000 n y 80 n NA 9005 eth0 y</w:t>
            </w:r>
          </w:p>
        </w:tc>
      </w:tr>
    </w:tbl>
    <w:p w:rsidR="00B259F5" w:rsidRPr="00EA5A05" w:rsidRDefault="00B259F5" w:rsidP="000039CA">
      <w:pPr>
        <w:rPr>
          <w:rFonts w:ascii="Arial" w:hAnsi="Arial" w:cs="Arial"/>
          <w:color w:val="000000"/>
          <w:lang w:val="fr-FR"/>
        </w:rPr>
      </w:pPr>
    </w:p>
    <w:p w:rsidR="00606DD4" w:rsidRPr="00EA5A05" w:rsidRDefault="00606DD4" w:rsidP="000039CA">
      <w:pPr>
        <w:rPr>
          <w:rFonts w:ascii="Arial" w:hAnsi="Arial" w:cs="Arial"/>
          <w:color w:val="000000"/>
          <w:lang w:val="fr-FR"/>
        </w:rPr>
      </w:pPr>
    </w:p>
    <w:p w:rsidR="00A87479" w:rsidRDefault="00A87479" w:rsidP="00F65C56">
      <w:pPr>
        <w:pStyle w:val="Heading2"/>
        <w:rPr>
          <w:rFonts w:ascii="Arial" w:hAnsi="Arial"/>
        </w:rPr>
      </w:pPr>
      <w:bookmarkStart w:id="44" w:name="_Toc437360004"/>
      <w:r>
        <w:rPr>
          <w:rFonts w:ascii="Arial" w:hAnsi="Arial"/>
        </w:rPr>
        <w:t>Log</w:t>
      </w:r>
      <w:r w:rsidR="00A944DB">
        <w:rPr>
          <w:rFonts w:ascii="Arial" w:hAnsi="Arial"/>
        </w:rPr>
        <w:t>s’</w:t>
      </w:r>
      <w:r w:rsidR="00305281">
        <w:rPr>
          <w:rFonts w:ascii="Arial" w:hAnsi="Arial"/>
        </w:rPr>
        <w:t xml:space="preserve"> management</w:t>
      </w:r>
      <w:bookmarkEnd w:id="44"/>
    </w:p>
    <w:p w:rsidR="00A87479" w:rsidRDefault="00A712CB" w:rsidP="00A712CB">
      <w:pPr>
        <w:pStyle w:val="Heading3"/>
        <w:rPr>
          <w:rFonts w:ascii="Arial" w:hAnsi="Arial"/>
          <w:lang w:val="en-GB"/>
        </w:rPr>
      </w:pPr>
      <w:bookmarkStart w:id="45" w:name="_Toc437360005"/>
      <w:r>
        <w:rPr>
          <w:rFonts w:ascii="Arial" w:hAnsi="Arial"/>
          <w:lang w:val="en-GB"/>
        </w:rPr>
        <w:t>Httpd logrorate</w:t>
      </w:r>
      <w:bookmarkEnd w:id="45"/>
    </w:p>
    <w:p w:rsidR="00A712CB" w:rsidRPr="00A320E1" w:rsidRDefault="00A712CB" w:rsidP="00854709">
      <w:pPr>
        <w:pStyle w:val="CommentText"/>
        <w:keepNext/>
        <w:tabs>
          <w:tab w:val="left" w:pos="993"/>
        </w:tabs>
        <w:rPr>
          <w:rFonts w:ascii="Arial" w:hAnsi="Arial"/>
          <w:szCs w:val="22"/>
          <w:lang w:val="en-GB"/>
        </w:rPr>
      </w:pPr>
    </w:p>
    <w:p w:rsidR="00A87479" w:rsidRPr="0048051B" w:rsidRDefault="00A944DB" w:rsidP="00854709">
      <w:pPr>
        <w:keepNext/>
        <w:tabs>
          <w:tab w:val="left" w:pos="993"/>
        </w:tabs>
        <w:rPr>
          <w:rFonts w:ascii="Arial" w:hAnsi="Arial"/>
        </w:rPr>
      </w:pPr>
      <w:r w:rsidRPr="0048051B">
        <w:rPr>
          <w:rFonts w:ascii="Arial" w:hAnsi="Arial"/>
        </w:rPr>
        <w:t>Check that the f</w:t>
      </w:r>
      <w:r w:rsidR="00A87479" w:rsidRPr="0048051B">
        <w:rPr>
          <w:rFonts w:ascii="Arial" w:hAnsi="Arial"/>
        </w:rPr>
        <w:t xml:space="preserve">ile </w:t>
      </w:r>
      <w:r w:rsidRPr="0048051B">
        <w:rPr>
          <w:rFonts w:ascii="Arial" w:hAnsi="Arial"/>
        </w:rPr>
        <w:t xml:space="preserve">httpdoqtfe </w:t>
      </w:r>
      <w:r w:rsidR="00A87479" w:rsidRPr="0048051B">
        <w:rPr>
          <w:rFonts w:ascii="Arial" w:hAnsi="Arial"/>
        </w:rPr>
        <w:t>under /etc/logrotate.d</w:t>
      </w:r>
      <w:r w:rsidRPr="0048051B">
        <w:rPr>
          <w:rFonts w:ascii="Arial" w:hAnsi="Arial"/>
        </w:rPr>
        <w:t xml:space="preserve"> has been created during Apache PLI installation.</w:t>
      </w:r>
    </w:p>
    <w:p w:rsidR="001B60B6" w:rsidRPr="0048051B" w:rsidRDefault="001B60B6" w:rsidP="00854709">
      <w:pPr>
        <w:keepNext/>
        <w:tabs>
          <w:tab w:val="left" w:pos="993"/>
        </w:tabs>
        <w:rPr>
          <w:rFonts w:ascii="Arial" w:hAnsi="Arial"/>
        </w:rPr>
      </w:pPr>
      <w:r w:rsidRPr="0048051B">
        <w:rPr>
          <w:rFonts w:ascii="Arial" w:hAnsi="Arial"/>
        </w:rPr>
        <w:t>It should have the following content :</w:t>
      </w:r>
    </w:p>
    <w:p w:rsidR="00A87479" w:rsidRPr="0048051B" w:rsidRDefault="00A87479" w:rsidP="00A87479">
      <w:pPr>
        <w:tabs>
          <w:tab w:val="left" w:pos="993"/>
        </w:tabs>
        <w:spacing w:line="260" w:lineRule="auto"/>
        <w:ind w:left="360"/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2"/>
      </w:tblGrid>
      <w:tr w:rsidR="00A87479" w:rsidRPr="0049276F">
        <w:tc>
          <w:tcPr>
            <w:tcW w:w="10062" w:type="dxa"/>
          </w:tcPr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@(#):Version:2.0.0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#-----------------------------------------------------------------------------------------------------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Copyright(c) 2012 France Telecom Corporation. All Rights Reserved.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NAME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   httpd.logrotate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DESCRIPTION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   Logrotate configuration for Apache HTTP Server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REMARKS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CHANGE LOGS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   Claude LOUNGUIDY (FT/OLNC/IBNF/ITE/ECV) - 2011/11/25 - v1.0.0 - Creation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   Claude LOUNGUIDY (FT/OLNC/IBNF/ITE/ECV) - 2012/02/28 - v2.0.0 - Modification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       Configuration file for Common Bundle Servers G2R1 (RHEL 6.2)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#----------------------------------------------------------------------------------------------------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/opt/application/oqtfe/current/apache2215/logs/*log {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daily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create 644 root root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rotate 14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compress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delaycompress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notifempty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missingok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sharedscripts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postrotate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    /bin/kill -USR1  `cat /opt/application/oqtfe/current/apache2215/run/httpd.pid 2&gt;/dev/null` 2&gt; /dev/null || true</w:t>
            </w:r>
          </w:p>
          <w:p w:rsidR="00A944DB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 xml:space="preserve">    endscript</w:t>
            </w:r>
          </w:p>
          <w:p w:rsidR="00A87479" w:rsidRPr="0049276F" w:rsidRDefault="00A944DB" w:rsidP="00A944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9276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87479" w:rsidRDefault="00A87479" w:rsidP="00A87479"/>
    <w:p w:rsidR="00A712CB" w:rsidRPr="00A320E1" w:rsidRDefault="00A712CB" w:rsidP="00A712CB">
      <w:pPr>
        <w:pStyle w:val="Heading3"/>
        <w:ind w:left="0"/>
        <w:rPr>
          <w:rFonts w:ascii="Arial" w:hAnsi="Arial"/>
          <w:lang w:val="en-GB"/>
        </w:rPr>
      </w:pPr>
      <w:bookmarkStart w:id="46" w:name="_Toc437360006"/>
      <w:r>
        <w:rPr>
          <w:rFonts w:ascii="Arial" w:hAnsi="Arial"/>
          <w:lang w:val="en-GB"/>
        </w:rPr>
        <w:t>Jboss logrotate</w:t>
      </w:r>
      <w:bookmarkEnd w:id="46"/>
    </w:p>
    <w:p w:rsidR="00A712CB" w:rsidRPr="003C4A4A" w:rsidRDefault="00A712CB" w:rsidP="00A712CB">
      <w:pPr>
        <w:tabs>
          <w:tab w:val="left" w:pos="993"/>
        </w:tabs>
      </w:pPr>
      <w:r w:rsidRPr="00CC2F9D">
        <w:rPr>
          <w:rFonts w:ascii="Arial" w:hAnsi="Arial" w:cs="Arial"/>
        </w:rPr>
        <w:t>as a root user, execute the following command</w:t>
      </w:r>
      <w:r>
        <w:rPr>
          <w:rFonts w:ascii="Arial" w:hAnsi="Arial" w:cs="Arial"/>
        </w:rPr>
        <w:t xml:space="preserve"> :</w:t>
      </w:r>
    </w:p>
    <w:p w:rsidR="00A712CB" w:rsidRPr="003C4A4A" w:rsidRDefault="00A712CB" w:rsidP="00A712CB">
      <w:pPr>
        <w:tabs>
          <w:tab w:val="left" w:pos="993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A712CB" w:rsidRPr="0049276F" w:rsidTr="00BD7C17">
        <w:tc>
          <w:tcPr>
            <w:tcW w:w="10344" w:type="dxa"/>
          </w:tcPr>
          <w:p w:rsidR="00A712CB" w:rsidRPr="0049276F" w:rsidRDefault="00A712CB" w:rsidP="00BD7C17">
            <w:pPr>
              <w:tabs>
                <w:tab w:val="left" w:pos="993"/>
              </w:tabs>
            </w:pPr>
            <w:r w:rsidRPr="0049276F">
              <w:t xml:space="preserve"># ln -sf /opt/application/oqtfe/current/jboss/standalone/logrotate/instanceLogrotate.properties /etc/logrotate.d/jbossOqtfe </w:t>
            </w:r>
          </w:p>
        </w:tc>
      </w:tr>
    </w:tbl>
    <w:p w:rsidR="00A712CB" w:rsidRDefault="00A712CB" w:rsidP="00A87479"/>
    <w:p w:rsidR="00BE2089" w:rsidRDefault="00A1656A">
      <w:pPr>
        <w:pStyle w:val="Heading3"/>
        <w:rPr>
          <w:rFonts w:ascii="Arial" w:hAnsi="Arial"/>
          <w:lang w:val="en-GB"/>
        </w:rPr>
      </w:pPr>
      <w:bookmarkStart w:id="47" w:name="_Toc437360007"/>
      <w:r w:rsidRPr="00A1656A">
        <w:rPr>
          <w:rFonts w:ascii="Arial" w:hAnsi="Arial"/>
          <w:lang w:val="en-GB"/>
        </w:rPr>
        <w:t>Update Symbolic link for Jboss and Apache logs in production:</w:t>
      </w:r>
      <w:bookmarkEnd w:id="47"/>
    </w:p>
    <w:p w:rsidR="00D469F1" w:rsidRPr="00AD2E93" w:rsidRDefault="00A1656A">
      <w:pPr>
        <w:rPr>
          <w:rFonts w:ascii="Arial" w:hAnsi="Arial" w:cs="Arial"/>
        </w:rPr>
      </w:pPr>
      <w:r w:rsidRPr="00A1656A">
        <w:rPr>
          <w:rFonts w:ascii="Arial" w:hAnsi="Arial" w:cs="Arial"/>
        </w:rPr>
        <w:t>Following symbolic links are required to be updated in production:</w:t>
      </w:r>
    </w:p>
    <w:p w:rsidR="00BE2089" w:rsidRDefault="00A1656A">
      <w:pPr>
        <w:numPr>
          <w:ilvl w:val="0"/>
          <w:numId w:val="54"/>
        </w:numPr>
      </w:pPr>
      <w:r w:rsidRPr="00A1656A">
        <w:t>For JBOSS : /opt/application/oqtfe/current/jboss/standalone/log -&gt; /var/opt/data/log/oqtfe/jboss</w:t>
      </w:r>
    </w:p>
    <w:p w:rsidR="00BE2089" w:rsidRDefault="00A1656A">
      <w:pPr>
        <w:numPr>
          <w:ilvl w:val="0"/>
          <w:numId w:val="54"/>
        </w:numPr>
      </w:pPr>
      <w:r w:rsidRPr="00A1656A">
        <w:lastRenderedPageBreak/>
        <w:t>For Apache : /opt/application/oqtfe/current/apache2215/logs -&gt; /var/opt/data/log/oqtfe/apache</w:t>
      </w:r>
    </w:p>
    <w:p w:rsidR="00BE2089" w:rsidRDefault="00A1656A">
      <w:pPr>
        <w:ind w:left="360"/>
        <w:rPr>
          <w:sz w:val="20"/>
          <w:szCs w:val="20"/>
        </w:rPr>
      </w:pPr>
      <w:r w:rsidRPr="00A1656A">
        <w:rPr>
          <w:sz w:val="20"/>
          <w:szCs w:val="20"/>
        </w:rPr>
        <w:t>Note: This change is done in accordance with AR/2015.209210-C.01.</w:t>
      </w:r>
    </w:p>
    <w:p w:rsidR="00621E36" w:rsidRPr="00E13B7C" w:rsidRDefault="00621E36" w:rsidP="00621E36">
      <w:pPr>
        <w:pStyle w:val="Heading2"/>
        <w:rPr>
          <w:rFonts w:ascii="Arial" w:hAnsi="Arial"/>
        </w:rPr>
      </w:pPr>
      <w:bookmarkStart w:id="48" w:name="_Toc437360008"/>
      <w:r>
        <w:rPr>
          <w:rFonts w:ascii="Arial" w:hAnsi="Arial"/>
        </w:rPr>
        <w:t>Environment Variables</w:t>
      </w:r>
      <w:bookmarkEnd w:id="48"/>
    </w:p>
    <w:p w:rsidR="00626CBB" w:rsidRDefault="00626CBB" w:rsidP="009171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Java and Jboss environment variables should be set through </w:t>
      </w:r>
      <w:r w:rsidRPr="0042313E">
        <w:rPr>
          <w:rFonts w:ascii="Arial" w:hAnsi="Arial" w:cs="Arial"/>
        </w:rPr>
        <w:t>/etc/jboss-env</w:t>
      </w:r>
      <w:r>
        <w:rPr>
          <w:rFonts w:ascii="Arial" w:hAnsi="Arial" w:cs="Arial"/>
        </w:rPr>
        <w:t xml:space="preserve"> script generated during Jboss PLI installation.</w:t>
      </w:r>
    </w:p>
    <w:p w:rsidR="00626CBB" w:rsidRDefault="00626CBB" w:rsidP="009171B8">
      <w:pPr>
        <w:rPr>
          <w:rFonts w:ascii="Arial" w:hAnsi="Arial" w:cs="Arial"/>
        </w:rPr>
      </w:pPr>
    </w:p>
    <w:p w:rsidR="009171B8" w:rsidRDefault="009171B8" w:rsidP="009171B8">
      <w:pPr>
        <w:rPr>
          <w:rFonts w:ascii="Arial" w:hAnsi="Arial" w:cs="Arial"/>
        </w:rPr>
      </w:pPr>
      <w:r w:rsidRPr="00621E36">
        <w:rPr>
          <w:rFonts w:ascii="Arial" w:hAnsi="Arial" w:cs="Arial"/>
        </w:rPr>
        <w:t xml:space="preserve">Check that </w:t>
      </w:r>
      <w:r w:rsidR="007A357B">
        <w:rPr>
          <w:rFonts w:ascii="Arial" w:hAnsi="Arial" w:cs="Arial"/>
        </w:rPr>
        <w:t>Jboss and Java</w:t>
      </w:r>
      <w:r w:rsidRPr="00621E36">
        <w:rPr>
          <w:rFonts w:ascii="Arial" w:hAnsi="Arial" w:cs="Arial"/>
        </w:rPr>
        <w:t xml:space="preserve"> environment variables </w:t>
      </w:r>
      <w:r w:rsidRPr="00E13B7C">
        <w:rPr>
          <w:rFonts w:ascii="Arial" w:hAnsi="Arial" w:cs="Arial"/>
        </w:rPr>
        <w:t xml:space="preserve">are correctly initialized under </w:t>
      </w:r>
      <w:r w:rsidR="007A357B">
        <w:rPr>
          <w:rFonts w:ascii="Arial" w:hAnsi="Arial" w:cs="Arial"/>
          <w:i/>
        </w:rPr>
        <w:t>root</w:t>
      </w:r>
      <w:r w:rsidRPr="00E13B7C">
        <w:rPr>
          <w:rFonts w:ascii="Arial" w:hAnsi="Arial" w:cs="Arial"/>
        </w:rPr>
        <w:t xml:space="preserve"> </w:t>
      </w:r>
      <w:r w:rsidR="007A357B">
        <w:rPr>
          <w:rFonts w:ascii="Arial" w:hAnsi="Arial" w:cs="Arial"/>
        </w:rPr>
        <w:t xml:space="preserve">and </w:t>
      </w:r>
      <w:r w:rsidR="007A357B" w:rsidRPr="007A357B">
        <w:rPr>
          <w:rFonts w:ascii="Arial" w:hAnsi="Arial" w:cs="Arial"/>
          <w:i/>
        </w:rPr>
        <w:t>aqoqtwas</w:t>
      </w:r>
      <w:r w:rsidR="007A357B">
        <w:rPr>
          <w:rFonts w:ascii="Arial" w:hAnsi="Arial" w:cs="Arial"/>
        </w:rPr>
        <w:t xml:space="preserve"> </w:t>
      </w:r>
      <w:r w:rsidRPr="00E13B7C">
        <w:rPr>
          <w:rFonts w:ascii="Arial" w:hAnsi="Arial" w:cs="Arial"/>
        </w:rPr>
        <w:t>unix user</w:t>
      </w:r>
      <w:r w:rsidR="007A357B">
        <w:rPr>
          <w:rFonts w:ascii="Arial" w:hAnsi="Arial" w:cs="Arial"/>
        </w:rPr>
        <w:t>s</w:t>
      </w:r>
      <w:r w:rsidRPr="00E13B7C">
        <w:rPr>
          <w:rFonts w:ascii="Arial" w:hAnsi="Arial" w:cs="Arial"/>
        </w:rPr>
        <w:t xml:space="preserve"> environment:</w:t>
      </w:r>
    </w:p>
    <w:p w:rsidR="00790404" w:rsidRDefault="00790404" w:rsidP="009171B8">
      <w:pPr>
        <w:rPr>
          <w:rFonts w:ascii="Arial" w:hAnsi="Arial" w:cs="Arial"/>
        </w:rPr>
      </w:pPr>
    </w:p>
    <w:p w:rsidR="00621E36" w:rsidRDefault="00790404" w:rsidP="009171B8">
      <w:pPr>
        <w:rPr>
          <w:rFonts w:ascii="Arial" w:hAnsi="Arial" w:cs="Arial"/>
        </w:rPr>
      </w:pPr>
      <w:r>
        <w:rPr>
          <w:rFonts w:ascii="Arial" w:hAnsi="Arial" w:cs="Arial"/>
        </w:rPr>
        <w:t>for root:</w:t>
      </w:r>
    </w:p>
    <w:p w:rsidR="00790404" w:rsidRPr="00790404" w:rsidRDefault="00790404" w:rsidP="00790404">
      <w:pPr>
        <w:pStyle w:val="Example"/>
        <w:numPr>
          <w:ilvl w:val="0"/>
          <w:numId w:val="30"/>
        </w:numPr>
        <w:rPr>
          <w:rFonts w:ascii="Arial" w:hAnsi="Arial" w:cs="Arial"/>
        </w:rPr>
      </w:pPr>
      <w:r w:rsidRPr="00790404">
        <w:rPr>
          <w:rFonts w:ascii="Arial" w:hAnsi="Arial" w:cs="Arial"/>
        </w:rPr>
        <w:t>env</w:t>
      </w:r>
    </w:p>
    <w:p w:rsidR="00790404" w:rsidRDefault="00790404" w:rsidP="009171B8">
      <w:pPr>
        <w:rPr>
          <w:rFonts w:ascii="Arial" w:hAnsi="Arial" w:cs="Arial"/>
        </w:rPr>
      </w:pPr>
    </w:p>
    <w:p w:rsidR="00790404" w:rsidRPr="00E13B7C" w:rsidRDefault="00790404" w:rsidP="009171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6639A8">
        <w:rPr>
          <w:rFonts w:ascii="Arial" w:hAnsi="Arial" w:cs="Arial"/>
        </w:rPr>
        <w:t xml:space="preserve">oqtfe </w:t>
      </w:r>
      <w:r>
        <w:rPr>
          <w:rFonts w:ascii="Arial" w:hAnsi="Arial" w:cs="Arial"/>
        </w:rPr>
        <w:t>:</w:t>
      </w:r>
    </w:p>
    <w:p w:rsidR="009171B8" w:rsidRPr="00E13B7C" w:rsidRDefault="009171B8" w:rsidP="00636C15">
      <w:pPr>
        <w:pStyle w:val="Example"/>
        <w:numPr>
          <w:ilvl w:val="0"/>
          <w:numId w:val="30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su – </w:t>
      </w:r>
      <w:r w:rsidR="006639A8">
        <w:rPr>
          <w:rFonts w:ascii="Arial" w:hAnsi="Arial" w:cs="Arial"/>
        </w:rPr>
        <w:t>oqtfe</w:t>
      </w:r>
    </w:p>
    <w:p w:rsidR="009171B8" w:rsidRPr="00E13B7C" w:rsidRDefault="009171B8" w:rsidP="00636C15">
      <w:pPr>
        <w:pStyle w:val="Example"/>
        <w:numPr>
          <w:ilvl w:val="0"/>
          <w:numId w:val="30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>env</w:t>
      </w:r>
    </w:p>
    <w:p w:rsidR="009171B8" w:rsidRPr="00E13B7C" w:rsidRDefault="009171B8" w:rsidP="009171B8">
      <w:pPr>
        <w:rPr>
          <w:rFonts w:ascii="Arial" w:hAnsi="Arial" w:cs="Arial"/>
        </w:rPr>
      </w:pPr>
    </w:p>
    <w:p w:rsidR="009171B8" w:rsidRDefault="009171B8" w:rsidP="00563595">
      <w:pPr>
        <w:keepNext/>
        <w:rPr>
          <w:rFonts w:ascii="Arial" w:hAnsi="Arial" w:cs="Arial"/>
        </w:rPr>
      </w:pPr>
      <w:r w:rsidRPr="00E13B7C">
        <w:rPr>
          <w:rFonts w:ascii="Arial" w:hAnsi="Arial" w:cs="Arial"/>
        </w:rPr>
        <w:t>The variables must be set as follows (name/value):</w:t>
      </w:r>
    </w:p>
    <w:p w:rsidR="00621E36" w:rsidRPr="00E13B7C" w:rsidRDefault="00621E36" w:rsidP="00563595">
      <w:pPr>
        <w:keepNext/>
        <w:rPr>
          <w:rFonts w:ascii="Arial" w:hAnsi="Arial" w:cs="Arial"/>
        </w:rPr>
      </w:pPr>
    </w:p>
    <w:p w:rsidR="009171B8" w:rsidRPr="00E13B7C" w:rsidRDefault="007A357B" w:rsidP="00563595">
      <w:pPr>
        <w:pStyle w:val="Example"/>
        <w:keepNext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JBOSS_HOME</w:t>
      </w:r>
      <w:r w:rsidR="009171B8" w:rsidRPr="00E13B7C">
        <w:rPr>
          <w:rFonts w:ascii="Arial" w:hAnsi="Arial" w:cs="Arial"/>
        </w:rPr>
        <w:tab/>
      </w:r>
      <w:r w:rsidRPr="007A357B">
        <w:rPr>
          <w:rFonts w:ascii="Arial" w:hAnsi="Arial" w:cs="Arial"/>
        </w:rPr>
        <w:t>/opt/jboss/7.2.0</w:t>
      </w:r>
    </w:p>
    <w:p w:rsidR="007A357B" w:rsidRPr="007A357B" w:rsidRDefault="009171B8" w:rsidP="00563595">
      <w:pPr>
        <w:pStyle w:val="Example"/>
        <w:keepNext/>
        <w:numPr>
          <w:ilvl w:val="0"/>
          <w:numId w:val="31"/>
        </w:numPr>
        <w:rPr>
          <w:rFonts w:ascii="Arial" w:hAnsi="Arial" w:cs="Arial"/>
        </w:rPr>
      </w:pPr>
      <w:r w:rsidRPr="007A357B">
        <w:rPr>
          <w:rFonts w:ascii="Arial" w:hAnsi="Arial" w:cs="Arial"/>
        </w:rPr>
        <w:t>JAVA_HOME</w:t>
      </w:r>
      <w:r w:rsidRPr="007A357B">
        <w:rPr>
          <w:rFonts w:ascii="Arial" w:hAnsi="Arial" w:cs="Arial"/>
        </w:rPr>
        <w:tab/>
      </w:r>
      <w:r w:rsidR="007A357B" w:rsidRPr="007A357B">
        <w:rPr>
          <w:rFonts w:ascii="Arial" w:hAnsi="Arial" w:cs="Arial"/>
        </w:rPr>
        <w:t>/opt/openJDK/1.7.0.25-2.3.10.5/usrlib/jvm/java-1.7.0-openjdk.x86_64</w:t>
      </w:r>
    </w:p>
    <w:p w:rsidR="009171B8" w:rsidRPr="00E13B7C" w:rsidRDefault="009171B8" w:rsidP="009171B8">
      <w:pPr>
        <w:rPr>
          <w:rFonts w:ascii="Arial" w:hAnsi="Arial" w:cs="Arial"/>
        </w:rPr>
      </w:pPr>
    </w:p>
    <w:p w:rsidR="00CB6E08" w:rsidRPr="00E13B7C" w:rsidRDefault="009171B8" w:rsidP="005F462A">
      <w:p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If these variables are not correctly set, </w:t>
      </w:r>
      <w:r w:rsidR="0042313E">
        <w:rPr>
          <w:rFonts w:ascii="Arial" w:hAnsi="Arial" w:cs="Arial"/>
        </w:rPr>
        <w:t xml:space="preserve">the script </w:t>
      </w:r>
      <w:r w:rsidR="0042313E" w:rsidRPr="0042313E">
        <w:rPr>
          <w:rFonts w:ascii="Arial" w:hAnsi="Arial" w:cs="Arial"/>
        </w:rPr>
        <w:t>/etc/jboss-env</w:t>
      </w:r>
      <w:r w:rsidR="0042313E">
        <w:rPr>
          <w:rFonts w:ascii="Arial" w:hAnsi="Arial" w:cs="Arial"/>
        </w:rPr>
        <w:t xml:space="preserve"> should be sourced </w:t>
      </w:r>
      <w:r w:rsidRPr="00E13B7C">
        <w:rPr>
          <w:rFonts w:ascii="Arial" w:hAnsi="Arial" w:cs="Arial"/>
        </w:rPr>
        <w:t>in the</w:t>
      </w:r>
      <w:r w:rsidRPr="00E13B7C">
        <w:rPr>
          <w:rFonts w:ascii="Arial" w:hAnsi="Arial" w:cs="Arial"/>
          <w:i/>
        </w:rPr>
        <w:t xml:space="preserve"> .bash_profile</w:t>
      </w:r>
      <w:r w:rsidRPr="00E13B7C">
        <w:rPr>
          <w:rFonts w:ascii="Arial" w:hAnsi="Arial" w:cs="Arial"/>
        </w:rPr>
        <w:t xml:space="preserve"> file of the </w:t>
      </w:r>
      <w:r w:rsidR="006639A8">
        <w:rPr>
          <w:rFonts w:ascii="Arial" w:hAnsi="Arial" w:cs="Arial"/>
          <w:i/>
        </w:rPr>
        <w:t>oqtfe</w:t>
      </w:r>
      <w:r w:rsidRPr="00E13B7C">
        <w:rPr>
          <w:rFonts w:ascii="Arial" w:hAnsi="Arial" w:cs="Arial"/>
        </w:rPr>
        <w:t xml:space="preserve"> </w:t>
      </w:r>
      <w:r w:rsidR="0042313E">
        <w:rPr>
          <w:rFonts w:ascii="Arial" w:hAnsi="Arial" w:cs="Arial"/>
        </w:rPr>
        <w:t xml:space="preserve">and root </w:t>
      </w:r>
      <w:r w:rsidRPr="00E13B7C">
        <w:rPr>
          <w:rFonts w:ascii="Arial" w:hAnsi="Arial" w:cs="Arial"/>
        </w:rPr>
        <w:t>unix user.</w:t>
      </w:r>
    </w:p>
    <w:p w:rsidR="00D37E74" w:rsidRPr="00E13B7C" w:rsidRDefault="00D37E74" w:rsidP="0042313E">
      <w:pPr>
        <w:pStyle w:val="Heading2"/>
        <w:numPr>
          <w:ilvl w:val="0"/>
          <w:numId w:val="0"/>
        </w:numPr>
        <w:rPr>
          <w:rFonts w:ascii="Arial" w:hAnsi="Arial"/>
        </w:rPr>
        <w:sectPr w:rsidR="00D37E74" w:rsidRPr="00E13B7C" w:rsidSect="00A85F2C">
          <w:pgSz w:w="11906" w:h="16838" w:code="9"/>
          <w:pgMar w:top="567" w:right="851" w:bottom="567" w:left="851" w:header="561" w:footer="561" w:gutter="0"/>
          <w:cols w:space="708"/>
          <w:docGrid w:linePitch="360"/>
        </w:sectPr>
      </w:pPr>
      <w:bookmarkStart w:id="49" w:name="_Toc269373935"/>
      <w:bookmarkStart w:id="50" w:name="_Toc269376599"/>
      <w:bookmarkStart w:id="51" w:name="_Toc269373936"/>
      <w:bookmarkStart w:id="52" w:name="_Toc269376600"/>
      <w:bookmarkStart w:id="53" w:name="_Toc269373937"/>
      <w:bookmarkStart w:id="54" w:name="_Toc269376601"/>
      <w:bookmarkStart w:id="55" w:name="_Toc269373938"/>
      <w:bookmarkStart w:id="56" w:name="_Toc269376602"/>
      <w:bookmarkStart w:id="57" w:name="_Ref255390055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EC5B8B" w:rsidRPr="00E13B7C" w:rsidRDefault="00EC5B8B" w:rsidP="00CB6E08">
      <w:pPr>
        <w:pStyle w:val="Heading2"/>
        <w:rPr>
          <w:rFonts w:ascii="Arial" w:hAnsi="Arial"/>
        </w:rPr>
      </w:pPr>
      <w:bookmarkStart w:id="58" w:name="_Ref269204297"/>
      <w:bookmarkStart w:id="59" w:name="_Ref269204306"/>
      <w:bookmarkStart w:id="60" w:name="_Toc437360009"/>
      <w:r w:rsidRPr="00E13B7C">
        <w:rPr>
          <w:rFonts w:ascii="Arial" w:hAnsi="Arial"/>
        </w:rPr>
        <w:lastRenderedPageBreak/>
        <w:t>Parameters</w:t>
      </w:r>
      <w:bookmarkEnd w:id="57"/>
      <w:bookmarkEnd w:id="58"/>
      <w:bookmarkEnd w:id="59"/>
      <w:bookmarkEnd w:id="60"/>
    </w:p>
    <w:p w:rsidR="001F64AA" w:rsidRPr="00E13B7C" w:rsidRDefault="001F64AA" w:rsidP="001F64AA">
      <w:pPr>
        <w:pStyle w:val="Heading3"/>
        <w:rPr>
          <w:rFonts w:ascii="Arial" w:hAnsi="Arial"/>
        </w:rPr>
      </w:pPr>
      <w:bookmarkStart w:id="61" w:name="_Toc437360010"/>
      <w:r w:rsidRPr="00E13B7C">
        <w:rPr>
          <w:rFonts w:ascii="Arial" w:hAnsi="Arial"/>
        </w:rPr>
        <w:t>UAT Platforms</w:t>
      </w:r>
      <w:bookmarkEnd w:id="61"/>
    </w:p>
    <w:tbl>
      <w:tblPr>
        <w:tblW w:w="4563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759"/>
        <w:gridCol w:w="4907"/>
        <w:gridCol w:w="1637"/>
      </w:tblGrid>
      <w:tr w:rsidR="00424E73" w:rsidRPr="0049276F" w:rsidTr="00D72B44">
        <w:tc>
          <w:tcPr>
            <w:tcW w:w="2759" w:type="dxa"/>
          </w:tcPr>
          <w:p w:rsidR="00424E73" w:rsidRPr="0049276F" w:rsidRDefault="00424E73" w:rsidP="005F462A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Key</w:t>
            </w:r>
          </w:p>
        </w:tc>
        <w:tc>
          <w:tcPr>
            <w:tcW w:w="4907" w:type="dxa"/>
          </w:tcPr>
          <w:p w:rsidR="00424E73" w:rsidRPr="0049276F" w:rsidRDefault="00424E73" w:rsidP="002251D5">
            <w:pPr>
              <w:rPr>
                <w:rFonts w:ascii="Arial" w:hAnsi="Arial" w:cs="Arial"/>
                <w:color w:val="FF6600"/>
                <w:sz w:val="24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 xml:space="preserve">UAT </w:t>
            </w:r>
            <w:r w:rsidR="002251D5" w:rsidRPr="0049276F">
              <w:rPr>
                <w:rFonts w:ascii="Arial" w:hAnsi="Arial" w:cs="Arial"/>
                <w:color w:val="FF6600"/>
                <w:sz w:val="24"/>
              </w:rPr>
              <w:t>Frontend1</w:t>
            </w:r>
          </w:p>
        </w:tc>
        <w:tc>
          <w:tcPr>
            <w:tcW w:w="1637" w:type="dxa"/>
          </w:tcPr>
          <w:p w:rsidR="00424E73" w:rsidRPr="0049276F" w:rsidRDefault="00424E73" w:rsidP="002251D5">
            <w:pPr>
              <w:rPr>
                <w:rFonts w:ascii="Arial" w:hAnsi="Arial" w:cs="Arial"/>
                <w:color w:val="FF6600"/>
                <w:sz w:val="24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 xml:space="preserve">UAT </w:t>
            </w:r>
            <w:r w:rsidR="002251D5" w:rsidRPr="0049276F">
              <w:rPr>
                <w:rFonts w:ascii="Arial" w:hAnsi="Arial" w:cs="Arial"/>
                <w:color w:val="FF6600"/>
                <w:sz w:val="24"/>
              </w:rPr>
              <w:t>Frontend2</w:t>
            </w:r>
          </w:p>
        </w:tc>
      </w:tr>
      <w:tr w:rsidR="00BA0160" w:rsidRPr="0049276F" w:rsidTr="00D72B44">
        <w:tc>
          <w:tcPr>
            <w:tcW w:w="2759" w:type="dxa"/>
          </w:tcPr>
          <w:p w:rsidR="00BA0160" w:rsidRPr="0049276F" w:rsidRDefault="00BA0160" w:rsidP="005F462A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SERVICES_URL_MANAGEQUOTEREQUEST</w:t>
            </w:r>
          </w:p>
        </w:tc>
        <w:tc>
          <w:tcPr>
            <w:tcW w:w="4907" w:type="dxa"/>
          </w:tcPr>
          <w:p w:rsidR="00BA0160" w:rsidRPr="0049276F" w:rsidRDefault="00363D27" w:rsidP="005F462A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http</w:t>
            </w:r>
            <w:r>
              <w:rPr>
                <w:rFonts w:ascii="Arial" w:hAnsi="Arial" w:cs="Arial"/>
              </w:rPr>
              <w:t>s</w:t>
            </w:r>
            <w:r w:rsidRPr="0049276F">
              <w:rPr>
                <w:rFonts w:ascii="Arial" w:hAnsi="Arial" w:cs="Arial"/>
              </w:rPr>
              <w:t>://lx02624d-int.dc.rns.equant.com:8</w:t>
            </w:r>
            <w:r>
              <w:rPr>
                <w:rFonts w:ascii="Arial" w:hAnsi="Arial" w:cs="Arial"/>
              </w:rPr>
              <w:t>443</w:t>
            </w:r>
            <w:r w:rsidRPr="0049276F">
              <w:rPr>
                <w:rFonts w:ascii="Arial" w:hAnsi="Arial" w:cs="Arial"/>
              </w:rPr>
              <w:t>/BackEnd/services/quoteRequest</w:t>
            </w:r>
          </w:p>
        </w:tc>
        <w:tc>
          <w:tcPr>
            <w:tcW w:w="1637" w:type="dxa"/>
          </w:tcPr>
          <w:p w:rsidR="00BA0160" w:rsidRPr="0049276F" w:rsidRDefault="00BA0160" w:rsidP="007E005E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>not in use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410223" w:rsidRPr="0049276F" w:rsidTr="00D72B44">
        <w:tc>
          <w:tcPr>
            <w:tcW w:w="2759" w:type="dxa"/>
          </w:tcPr>
          <w:p w:rsidR="00410223" w:rsidRPr="0049276F" w:rsidRDefault="00410223" w:rsidP="005F462A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SERVICES_URL_MANAGEQUOTE</w:t>
            </w:r>
          </w:p>
        </w:tc>
        <w:tc>
          <w:tcPr>
            <w:tcW w:w="4907" w:type="dxa"/>
          </w:tcPr>
          <w:p w:rsidR="00A95D50" w:rsidRPr="001424E5" w:rsidRDefault="00A95D50" w:rsidP="00A95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  <w:r w:rsidRPr="001424E5">
              <w:rPr>
                <w:rFonts w:ascii="Arial" w:hAnsi="Arial" w:cs="Arial"/>
              </w:rPr>
              <w:t>http://vs28-quoto-ws-uat.dc.rns.equant.com/manageQuote/services/manageQuote</w:t>
            </w:r>
          </w:p>
          <w:p w:rsidR="00410223" w:rsidRPr="0049276F" w:rsidRDefault="00410223" w:rsidP="005F462A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</w:tcPr>
          <w:p w:rsidR="00410223" w:rsidRPr="0049276F" w:rsidRDefault="004F24D2" w:rsidP="00A95D50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A95D50">
              <w:rPr>
                <w:rFonts w:ascii="Arial" w:hAnsi="Arial" w:cs="Arial"/>
              </w:rPr>
              <w:t>not in use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BA0160" w:rsidRPr="0049276F" w:rsidTr="00D72B44">
        <w:tc>
          <w:tcPr>
            <w:tcW w:w="2759" w:type="dxa"/>
          </w:tcPr>
          <w:p w:rsidR="00BA0160" w:rsidRPr="0049276F" w:rsidRDefault="00BA0160" w:rsidP="005F462A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SERVICES_URL_SWAMI_DATA</w:t>
            </w:r>
          </w:p>
        </w:tc>
        <w:tc>
          <w:tcPr>
            <w:tcW w:w="4907" w:type="dxa"/>
          </w:tcPr>
          <w:p w:rsidR="00BA0160" w:rsidRPr="0049276F" w:rsidRDefault="002338AB" w:rsidP="005F462A">
            <w:pPr>
              <w:rPr>
                <w:rFonts w:ascii="Arial" w:hAnsi="Arial" w:cs="Arial"/>
              </w:rPr>
            </w:pPr>
            <w:r w:rsidRPr="002338AB">
              <w:rPr>
                <w:rFonts w:ascii="Arial" w:hAnsi="Arial" w:cs="Arial"/>
              </w:rPr>
              <w:t>http://vs28-duo-proxy-uat.dc.rns.equant.com:8080/SWAMIGTW/services/GetCurrentDataPerimeter</w:t>
            </w:r>
          </w:p>
        </w:tc>
        <w:tc>
          <w:tcPr>
            <w:tcW w:w="1637" w:type="dxa"/>
          </w:tcPr>
          <w:p w:rsidR="00BA0160" w:rsidRPr="0049276F" w:rsidRDefault="00BA0160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 xml:space="preserve"> not in use</w:t>
            </w:r>
            <w:r w:rsidR="007E005E"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BA0160" w:rsidRPr="0049276F" w:rsidTr="00D72B44">
        <w:tc>
          <w:tcPr>
            <w:tcW w:w="2759" w:type="dxa"/>
          </w:tcPr>
          <w:p w:rsidR="00BA0160" w:rsidRPr="0049276F" w:rsidRDefault="00BA0160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SERVICES_URL_SWAMI_CONTACT</w:t>
            </w:r>
          </w:p>
        </w:tc>
        <w:tc>
          <w:tcPr>
            <w:tcW w:w="4907" w:type="dxa"/>
          </w:tcPr>
          <w:p w:rsidR="00BA0160" w:rsidRPr="0049276F" w:rsidRDefault="002338AB" w:rsidP="005F462A">
            <w:pPr>
              <w:rPr>
                <w:rFonts w:ascii="Arial" w:hAnsi="Arial" w:cs="Arial"/>
              </w:rPr>
            </w:pPr>
            <w:r w:rsidRPr="002338AB">
              <w:rPr>
                <w:rFonts w:ascii="Arial" w:hAnsi="Arial" w:cs="Arial"/>
              </w:rPr>
              <w:t>http://vs28-duo-proxy-uat.dc.rns.equant.com:8080/SWAMIGTW/services/ManageUserIdentity</w:t>
            </w:r>
          </w:p>
        </w:tc>
        <w:tc>
          <w:tcPr>
            <w:tcW w:w="1637" w:type="dxa"/>
          </w:tcPr>
          <w:p w:rsidR="00BA0160" w:rsidRPr="0049276F" w:rsidRDefault="00BA0160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 xml:space="preserve"> not in use</w:t>
            </w:r>
            <w:r w:rsidR="007E005E"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BA0160" w:rsidRPr="0049276F" w:rsidTr="00D72B44">
        <w:tc>
          <w:tcPr>
            <w:tcW w:w="2759" w:type="dxa"/>
          </w:tcPr>
          <w:p w:rsidR="00BA0160" w:rsidRPr="0049276F" w:rsidRDefault="00BA0160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SERVICES_URL_MANAGE_PARTY</w:t>
            </w:r>
          </w:p>
        </w:tc>
        <w:tc>
          <w:tcPr>
            <w:tcW w:w="4907" w:type="dxa"/>
          </w:tcPr>
          <w:p w:rsidR="00BA0160" w:rsidRPr="0049276F" w:rsidRDefault="00363D27" w:rsidP="005F462A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http</w:t>
            </w:r>
            <w:r>
              <w:rPr>
                <w:rFonts w:ascii="Arial" w:hAnsi="Arial" w:cs="Arial"/>
              </w:rPr>
              <w:t>s</w:t>
            </w:r>
            <w:r w:rsidRPr="0049276F">
              <w:rPr>
                <w:rFonts w:ascii="Arial" w:hAnsi="Arial" w:cs="Arial"/>
              </w:rPr>
              <w:t>://lx02624d-int.dc.rns.equant.com: 8</w:t>
            </w:r>
            <w:r>
              <w:rPr>
                <w:rFonts w:ascii="Arial" w:hAnsi="Arial" w:cs="Arial"/>
              </w:rPr>
              <w:t>443</w:t>
            </w:r>
            <w:r w:rsidRPr="0049276F">
              <w:rPr>
                <w:rFonts w:ascii="Arial" w:hAnsi="Arial" w:cs="Arial"/>
              </w:rPr>
              <w:t>/BackEnd/services/manageParty</w:t>
            </w:r>
          </w:p>
        </w:tc>
        <w:tc>
          <w:tcPr>
            <w:tcW w:w="1637" w:type="dxa"/>
          </w:tcPr>
          <w:p w:rsidR="00BA0160" w:rsidRPr="0049276F" w:rsidRDefault="00BA0160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 xml:space="preserve"> not in use</w:t>
            </w:r>
            <w:r w:rsidR="007E005E"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AC5739" w:rsidRPr="0049276F" w:rsidTr="00D72B44">
        <w:tc>
          <w:tcPr>
            <w:tcW w:w="2759" w:type="dxa"/>
          </w:tcPr>
          <w:p w:rsidR="00AC5739" w:rsidRPr="0049276F" w:rsidRDefault="00AC5739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IP_ADDRESS</w:t>
            </w:r>
          </w:p>
        </w:tc>
        <w:tc>
          <w:tcPr>
            <w:tcW w:w="4907" w:type="dxa"/>
          </w:tcPr>
          <w:p w:rsidR="00AC5739" w:rsidRPr="0049276F" w:rsidRDefault="006126FF" w:rsidP="005F462A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10.238.26.195</w:t>
            </w:r>
          </w:p>
        </w:tc>
        <w:tc>
          <w:tcPr>
            <w:tcW w:w="1637" w:type="dxa"/>
          </w:tcPr>
          <w:p w:rsidR="00AC5739" w:rsidRPr="0049276F" w:rsidRDefault="006126FF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10.238.27.147</w:t>
            </w:r>
          </w:p>
        </w:tc>
      </w:tr>
      <w:tr w:rsidR="002738AF" w:rsidRPr="0049276F" w:rsidTr="00D72B44">
        <w:tc>
          <w:tcPr>
            <w:tcW w:w="2759" w:type="dxa"/>
          </w:tcPr>
          <w:p w:rsidR="002738AF" w:rsidRPr="0049276F" w:rsidRDefault="002738AF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SERVICES_URL_MANAGE_CUSTOMER_TEAM</w:t>
            </w:r>
          </w:p>
        </w:tc>
        <w:tc>
          <w:tcPr>
            <w:tcW w:w="4907" w:type="dxa"/>
          </w:tcPr>
          <w:p w:rsidR="002738AF" w:rsidRPr="0049276F" w:rsidRDefault="00A95D50" w:rsidP="005F462A">
            <w:pPr>
              <w:rPr>
                <w:rFonts w:ascii="Arial" w:hAnsi="Arial" w:cs="Arial"/>
              </w:rPr>
            </w:pPr>
            <w:r w:rsidRPr="00A95D50">
              <w:rPr>
                <w:rFonts w:ascii="Arial" w:hAnsi="Arial" w:cs="Arial"/>
              </w:rPr>
              <w:t>http://vs28-quoto-ws-uat.dc.rns.equant.com/managePartyCustomerDataManagement/services/managePartyCustomerDataManagement</w:t>
            </w:r>
          </w:p>
        </w:tc>
        <w:tc>
          <w:tcPr>
            <w:tcW w:w="1637" w:type="dxa"/>
          </w:tcPr>
          <w:p w:rsidR="002738AF" w:rsidRPr="0049276F" w:rsidRDefault="00FB3BF4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 xml:space="preserve"> not in use</w:t>
            </w:r>
            <w:r w:rsidR="007E005E"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29272C" w:rsidRPr="0049276F" w:rsidTr="00D72B44">
        <w:tc>
          <w:tcPr>
            <w:tcW w:w="2759" w:type="dxa"/>
          </w:tcPr>
          <w:p w:rsidR="0029272C" w:rsidRPr="0049276F" w:rsidRDefault="0029272C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SERVICES_URL_CORE_SITE_REFERENTIAL</w:t>
            </w:r>
          </w:p>
        </w:tc>
        <w:tc>
          <w:tcPr>
            <w:tcW w:w="4907" w:type="dxa"/>
          </w:tcPr>
          <w:p w:rsidR="0029272C" w:rsidRPr="0049276F" w:rsidRDefault="0029272C" w:rsidP="005F462A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http://rcorp22-cin-02dev-uat-csm.sso-dev.infra.ftgroup/sitesApi/v1/geographicSites?appname=OQT</w:t>
            </w:r>
          </w:p>
        </w:tc>
        <w:tc>
          <w:tcPr>
            <w:tcW w:w="1637" w:type="dxa"/>
          </w:tcPr>
          <w:p w:rsidR="0029272C" w:rsidRPr="0049276F" w:rsidRDefault="00723789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 xml:space="preserve"> not in use</w:t>
            </w:r>
            <w:r w:rsidR="007E005E"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29272C" w:rsidRPr="0049276F" w:rsidTr="00D72B44">
        <w:tc>
          <w:tcPr>
            <w:tcW w:w="2759" w:type="dxa"/>
          </w:tcPr>
          <w:p w:rsidR="0029272C" w:rsidRPr="0049276F" w:rsidRDefault="0029272C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SERVICES_USERNAME_CORE_SITE_REFERENTIAL</w:t>
            </w:r>
          </w:p>
        </w:tc>
        <w:tc>
          <w:tcPr>
            <w:tcW w:w="4907" w:type="dxa"/>
          </w:tcPr>
          <w:p w:rsidR="0029272C" w:rsidRPr="0049276F" w:rsidRDefault="0029272C" w:rsidP="005F462A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CoreSiteAPI</w:t>
            </w:r>
          </w:p>
        </w:tc>
        <w:tc>
          <w:tcPr>
            <w:tcW w:w="1637" w:type="dxa"/>
          </w:tcPr>
          <w:p w:rsidR="0029272C" w:rsidRPr="0049276F" w:rsidRDefault="00723789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 xml:space="preserve"> not in use</w:t>
            </w:r>
            <w:r w:rsidR="007E005E"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29272C" w:rsidRPr="0049276F" w:rsidTr="00D72B44">
        <w:tc>
          <w:tcPr>
            <w:tcW w:w="2759" w:type="dxa"/>
          </w:tcPr>
          <w:p w:rsidR="0029272C" w:rsidRPr="0049276F" w:rsidRDefault="0029272C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SERVICES_PASSWORD_CORE_SITE_REFERENTIAL</w:t>
            </w:r>
          </w:p>
        </w:tc>
        <w:tc>
          <w:tcPr>
            <w:tcW w:w="4907" w:type="dxa"/>
          </w:tcPr>
          <w:p w:rsidR="0029272C" w:rsidRPr="0049276F" w:rsidRDefault="0029272C" w:rsidP="005F462A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Uh5P6RfE</w:t>
            </w:r>
          </w:p>
        </w:tc>
        <w:tc>
          <w:tcPr>
            <w:tcW w:w="1637" w:type="dxa"/>
          </w:tcPr>
          <w:p w:rsidR="0029272C" w:rsidRPr="0049276F" w:rsidRDefault="00723789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 xml:space="preserve"> not in use</w:t>
            </w:r>
            <w:r w:rsidR="007E005E"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29272C" w:rsidRPr="0049276F" w:rsidTr="00D72B44">
        <w:tc>
          <w:tcPr>
            <w:tcW w:w="2759" w:type="dxa"/>
          </w:tcPr>
          <w:p w:rsidR="0029272C" w:rsidRPr="0049276F" w:rsidRDefault="0029272C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SERVICES_URL_FIND_AND_GET_SITE</w:t>
            </w:r>
          </w:p>
        </w:tc>
        <w:tc>
          <w:tcPr>
            <w:tcW w:w="4907" w:type="dxa"/>
          </w:tcPr>
          <w:p w:rsidR="0029272C" w:rsidRPr="0049276F" w:rsidRDefault="0029272C" w:rsidP="005F462A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http://gold.uat.equant.com/home/gold/web-services/ManageLocationResourceInventoryPort</w:t>
            </w:r>
          </w:p>
        </w:tc>
        <w:tc>
          <w:tcPr>
            <w:tcW w:w="1637" w:type="dxa"/>
          </w:tcPr>
          <w:p w:rsidR="0029272C" w:rsidRPr="0049276F" w:rsidRDefault="00723789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 xml:space="preserve"> not in use</w:t>
            </w:r>
            <w:r w:rsidR="007E005E"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29272C" w:rsidRPr="0049276F" w:rsidTr="00D72B44">
        <w:tc>
          <w:tcPr>
            <w:tcW w:w="2759" w:type="dxa"/>
          </w:tcPr>
          <w:p w:rsidR="0029272C" w:rsidRPr="0049276F" w:rsidRDefault="0029272C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CORE_SITE_MAX_SEARCH_RESULT</w:t>
            </w:r>
          </w:p>
        </w:tc>
        <w:tc>
          <w:tcPr>
            <w:tcW w:w="4907" w:type="dxa"/>
          </w:tcPr>
          <w:p w:rsidR="0029272C" w:rsidRPr="0049276F" w:rsidRDefault="0029272C" w:rsidP="005F462A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500</w:t>
            </w:r>
          </w:p>
        </w:tc>
        <w:tc>
          <w:tcPr>
            <w:tcW w:w="1637" w:type="dxa"/>
          </w:tcPr>
          <w:p w:rsidR="0029272C" w:rsidRPr="0049276F" w:rsidRDefault="00723789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 w:rsidR="007E005E">
              <w:rPr>
                <w:rFonts w:ascii="Arial" w:hAnsi="Arial" w:cs="Arial"/>
              </w:rPr>
              <w:t xml:space="preserve"> not in use</w:t>
            </w:r>
            <w:r w:rsidR="007E005E"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E6119A" w:rsidRPr="0049276F" w:rsidTr="00D72B44">
        <w:tc>
          <w:tcPr>
            <w:tcW w:w="2759" w:type="dxa"/>
          </w:tcPr>
          <w:p w:rsidR="00E6119A" w:rsidRPr="0049276F" w:rsidRDefault="00E6119A" w:rsidP="00A67A45">
            <w:pPr>
              <w:rPr>
                <w:rFonts w:ascii="Arial" w:hAnsi="Arial" w:cs="Arial"/>
                <w:spacing w:val="-20"/>
              </w:rPr>
            </w:pPr>
            <w:r w:rsidRPr="00E6119A">
              <w:rPr>
                <w:rFonts w:ascii="Arial" w:hAnsi="Arial" w:cs="Arial"/>
                <w:spacing w:val="-20"/>
              </w:rPr>
              <w:t>CORE_SITE_STATUS</w:t>
            </w:r>
          </w:p>
        </w:tc>
        <w:tc>
          <w:tcPr>
            <w:tcW w:w="4907" w:type="dxa"/>
          </w:tcPr>
          <w:p w:rsidR="00E6119A" w:rsidRPr="0049276F" w:rsidRDefault="00E6119A" w:rsidP="005F4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7" w:type="dxa"/>
          </w:tcPr>
          <w:p w:rsidR="00E6119A" w:rsidRPr="0049276F" w:rsidRDefault="00E6119A" w:rsidP="00A67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in use</w:t>
            </w:r>
          </w:p>
        </w:tc>
      </w:tr>
      <w:tr w:rsidR="00E6119A" w:rsidRPr="0049276F" w:rsidTr="00D72B44">
        <w:tc>
          <w:tcPr>
            <w:tcW w:w="2759" w:type="dxa"/>
          </w:tcPr>
          <w:p w:rsidR="00E6119A" w:rsidRPr="0049276F" w:rsidRDefault="00E6119A" w:rsidP="009354DC">
            <w:pPr>
              <w:rPr>
                <w:rFonts w:ascii="Arial" w:hAnsi="Arial" w:cs="Arial"/>
                <w:spacing w:val="-20"/>
              </w:rPr>
            </w:pPr>
            <w:r w:rsidRPr="0018357B">
              <w:rPr>
                <w:rFonts w:ascii="Arial" w:hAnsi="Arial" w:cs="Arial"/>
                <w:spacing w:val="-20"/>
              </w:rPr>
              <w:t>SERVICES_URL_MANAGECUSTOMERORDER</w:t>
            </w:r>
          </w:p>
        </w:tc>
        <w:tc>
          <w:tcPr>
            <w:tcW w:w="4907" w:type="dxa"/>
          </w:tcPr>
          <w:p w:rsidR="00E6119A" w:rsidRPr="0049276F" w:rsidRDefault="00363D27" w:rsidP="009354DC">
            <w:pPr>
              <w:rPr>
                <w:rFonts w:ascii="Arial" w:hAnsi="Arial" w:cs="Arial"/>
              </w:rPr>
            </w:pPr>
            <w:r w:rsidRPr="00AC7FE3">
              <w:rPr>
                <w:rFonts w:ascii="Arial" w:hAnsi="Arial" w:cs="Arial"/>
              </w:rPr>
              <w:t>http</w:t>
            </w:r>
            <w:r>
              <w:rPr>
                <w:rFonts w:ascii="Arial" w:hAnsi="Arial" w:cs="Arial"/>
              </w:rPr>
              <w:t>s</w:t>
            </w:r>
            <w:r w:rsidRPr="00AC7FE3">
              <w:rPr>
                <w:rFonts w:ascii="Arial" w:hAnsi="Arial" w:cs="Arial"/>
              </w:rPr>
              <w:t>://lx02624d-int.dc.rns.equant.com:</w:t>
            </w:r>
            <w:r w:rsidRPr="0049276F">
              <w:rPr>
                <w:rFonts w:ascii="Arial" w:hAnsi="Arial" w:cs="Arial"/>
              </w:rPr>
              <w:t xml:space="preserve"> 8</w:t>
            </w:r>
            <w:r>
              <w:rPr>
                <w:rFonts w:ascii="Arial" w:hAnsi="Arial" w:cs="Arial"/>
              </w:rPr>
              <w:t>443</w:t>
            </w:r>
            <w:r w:rsidRPr="00AC7FE3">
              <w:rPr>
                <w:rFonts w:ascii="Arial" w:hAnsi="Arial" w:cs="Arial"/>
              </w:rPr>
              <w:t>/BackEnd/services/manageOrderTracking</w:t>
            </w:r>
          </w:p>
        </w:tc>
        <w:tc>
          <w:tcPr>
            <w:tcW w:w="1637" w:type="dxa"/>
          </w:tcPr>
          <w:p w:rsidR="00E6119A" w:rsidRPr="0049276F" w:rsidRDefault="00E6119A" w:rsidP="009354DC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not in use</w:t>
            </w:r>
            <w:r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E6119A" w:rsidRPr="0049276F" w:rsidTr="00D72B44">
        <w:tc>
          <w:tcPr>
            <w:tcW w:w="2759" w:type="dxa"/>
          </w:tcPr>
          <w:p w:rsidR="00E6119A" w:rsidRPr="0018357B" w:rsidRDefault="00E6119A" w:rsidP="002E6328">
            <w:pPr>
              <w:rPr>
                <w:rFonts w:ascii="Arial" w:hAnsi="Arial" w:cs="Arial"/>
                <w:spacing w:val="-20"/>
              </w:rPr>
            </w:pPr>
            <w:r w:rsidRPr="003B38C1">
              <w:rPr>
                <w:rFonts w:ascii="Arial" w:hAnsi="Arial" w:cs="Arial"/>
                <w:spacing w:val="-20"/>
              </w:rPr>
              <w:t>SERVICES_URL_PREVIOUS_GOLD_ORDERS</w:t>
            </w:r>
          </w:p>
        </w:tc>
        <w:tc>
          <w:tcPr>
            <w:tcW w:w="4907" w:type="dxa"/>
          </w:tcPr>
          <w:p w:rsidR="00E6119A" w:rsidRPr="00AC7FE3" w:rsidRDefault="00E6119A" w:rsidP="009E6F7E">
            <w:pPr>
              <w:rPr>
                <w:rFonts w:ascii="Arial" w:hAnsi="Arial" w:cs="Arial"/>
              </w:rPr>
            </w:pPr>
            <w:r w:rsidRPr="003B38C1">
              <w:rPr>
                <w:rFonts w:ascii="Arial" w:hAnsi="Arial" w:cs="Arial"/>
              </w:rPr>
              <w:t>http://gold.uat.equant.com/home/gold/web-</w:t>
            </w:r>
            <w:r>
              <w:rPr>
                <w:rFonts w:ascii="Arial" w:hAnsi="Arial" w:cs="Arial"/>
              </w:rPr>
              <w:t>s</w:t>
            </w:r>
            <w:r w:rsidRPr="003B38C1">
              <w:rPr>
                <w:rFonts w:ascii="Arial" w:hAnsi="Arial" w:cs="Arial"/>
              </w:rPr>
              <w:t>ervices/ManageCustomerOrderCustomerOrderCapturePort</w:t>
            </w:r>
          </w:p>
        </w:tc>
        <w:tc>
          <w:tcPr>
            <w:tcW w:w="1637" w:type="dxa"/>
          </w:tcPr>
          <w:p w:rsidR="00E6119A" w:rsidRPr="0049276F" w:rsidRDefault="00E6119A" w:rsidP="002E6328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not in use</w:t>
            </w:r>
            <w:r w:rsidRPr="0049276F" w:rsidDel="007E005E">
              <w:rPr>
                <w:rFonts w:ascii="Arial" w:hAnsi="Arial" w:cs="Arial"/>
              </w:rPr>
              <w:t xml:space="preserve"> </w:t>
            </w:r>
            <w:r w:rsidRPr="0049276F">
              <w:rPr>
                <w:rFonts w:ascii="Arial" w:hAnsi="Arial" w:cs="Arial"/>
              </w:rPr>
              <w:t>&gt;</w:t>
            </w:r>
          </w:p>
        </w:tc>
      </w:tr>
      <w:tr w:rsidR="00E6119A" w:rsidRPr="0049276F" w:rsidTr="00D72B44">
        <w:tc>
          <w:tcPr>
            <w:tcW w:w="2759" w:type="dxa"/>
          </w:tcPr>
          <w:p w:rsidR="00E6119A" w:rsidRPr="003B38C1" w:rsidRDefault="00E6119A" w:rsidP="002E6328">
            <w:pPr>
              <w:rPr>
                <w:rFonts w:ascii="Arial" w:hAnsi="Arial" w:cs="Arial"/>
                <w:spacing w:val="-20"/>
              </w:rPr>
            </w:pPr>
            <w:r w:rsidRPr="00FE28A0">
              <w:rPr>
                <w:rFonts w:ascii="Arial" w:hAnsi="Arial" w:cs="Arial"/>
                <w:spacing w:val="-20"/>
              </w:rPr>
              <w:t>SERVICES_URL_COMSCORE</w:t>
            </w:r>
          </w:p>
        </w:tc>
        <w:tc>
          <w:tcPr>
            <w:tcW w:w="4907" w:type="dxa"/>
          </w:tcPr>
          <w:p w:rsidR="00E6119A" w:rsidRPr="003B38C1" w:rsidRDefault="00E6119A" w:rsidP="009E6F7E">
            <w:pPr>
              <w:rPr>
                <w:rFonts w:ascii="Arial" w:hAnsi="Arial" w:cs="Arial"/>
              </w:rPr>
            </w:pPr>
            <w:r w:rsidRPr="00FE28A0">
              <w:rPr>
                <w:rFonts w:ascii="Arial" w:hAnsi="Arial" w:cs="Arial"/>
              </w:rPr>
              <w:t>//tags.tiqcdn.com/utag/orange/obscare/qa/utag.js</w:t>
            </w:r>
          </w:p>
        </w:tc>
        <w:tc>
          <w:tcPr>
            <w:tcW w:w="1637" w:type="dxa"/>
          </w:tcPr>
          <w:p w:rsidR="00E6119A" w:rsidRPr="0049276F" w:rsidRDefault="00E6119A" w:rsidP="002E6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not in use</w:t>
            </w:r>
            <w:r w:rsidRPr="0049276F" w:rsidDel="007E00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A95D50" w:rsidRPr="0049276F" w:rsidTr="00D72B44">
        <w:tc>
          <w:tcPr>
            <w:tcW w:w="2759" w:type="dxa"/>
          </w:tcPr>
          <w:p w:rsidR="00A95D50" w:rsidRPr="001424E5" w:rsidRDefault="00A95D50" w:rsidP="001424E5">
            <w:pPr>
              <w:rPr>
                <w:rFonts w:ascii="Arial" w:hAnsi="Arial" w:cs="Arial"/>
                <w:spacing w:val="-20"/>
              </w:rPr>
            </w:pPr>
            <w:r w:rsidRPr="001424E5">
              <w:rPr>
                <w:rFonts w:ascii="Arial" w:hAnsi="Arial" w:cs="Arial"/>
                <w:spacing w:val="-20"/>
              </w:rPr>
              <w:t>SERVICES_URL_INFORMONQUOTEREQUEST</w:t>
            </w:r>
          </w:p>
          <w:p w:rsidR="00A95D50" w:rsidRPr="00FE28A0" w:rsidRDefault="00A95D50" w:rsidP="002E6328">
            <w:pPr>
              <w:rPr>
                <w:rFonts w:ascii="Arial" w:hAnsi="Arial" w:cs="Arial"/>
                <w:spacing w:val="-20"/>
              </w:rPr>
            </w:pPr>
          </w:p>
        </w:tc>
        <w:tc>
          <w:tcPr>
            <w:tcW w:w="4907" w:type="dxa"/>
          </w:tcPr>
          <w:p w:rsidR="00A95D50" w:rsidRPr="001424E5" w:rsidRDefault="00A95D50" w:rsidP="001424E5">
            <w:pPr>
              <w:rPr>
                <w:rFonts w:ascii="Arial" w:hAnsi="Arial" w:cs="Arial"/>
              </w:rPr>
            </w:pPr>
            <w:r w:rsidRPr="001424E5">
              <w:rPr>
                <w:rFonts w:ascii="Arial" w:hAnsi="Arial" w:cs="Arial"/>
              </w:rPr>
              <w:t>http://vs28-quoto-ws-uat.dc.rns.equant.com/informOnQuoteRequest/services/informOnQuoteRequest</w:t>
            </w:r>
          </w:p>
          <w:p w:rsidR="00A95D50" w:rsidRPr="00FE28A0" w:rsidRDefault="00A95D50" w:rsidP="009E6F7E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</w:tcPr>
          <w:p w:rsidR="00A95D50" w:rsidRDefault="00A95D50" w:rsidP="002E6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not in use</w:t>
            </w:r>
            <w:r w:rsidRPr="0049276F" w:rsidDel="007E00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:rsidR="00EE1DE2" w:rsidRPr="00E13B7C" w:rsidRDefault="00EE1DE2" w:rsidP="00EE1DE2">
      <w:pPr>
        <w:rPr>
          <w:rFonts w:ascii="Arial" w:hAnsi="Arial" w:cs="Arial"/>
        </w:rPr>
      </w:pPr>
    </w:p>
    <w:p w:rsidR="00A9028F" w:rsidRPr="00E13B7C" w:rsidRDefault="001F64AA" w:rsidP="001F64AA">
      <w:pPr>
        <w:pStyle w:val="Heading3"/>
        <w:rPr>
          <w:rFonts w:ascii="Arial" w:hAnsi="Arial"/>
        </w:rPr>
      </w:pPr>
      <w:bookmarkStart w:id="62" w:name="_Toc437360011"/>
      <w:r w:rsidRPr="00E13B7C">
        <w:rPr>
          <w:rFonts w:ascii="Arial" w:hAnsi="Arial"/>
        </w:rPr>
        <w:t xml:space="preserve">Pre Production </w:t>
      </w:r>
      <w:r w:rsidR="00CC6514" w:rsidRPr="00E13B7C">
        <w:rPr>
          <w:rFonts w:ascii="Arial" w:hAnsi="Arial"/>
        </w:rPr>
        <w:t>Platforms</w:t>
      </w:r>
      <w:bookmarkEnd w:id="62"/>
    </w:p>
    <w:tbl>
      <w:tblPr>
        <w:tblW w:w="4626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761"/>
        <w:gridCol w:w="4029"/>
        <w:gridCol w:w="2641"/>
      </w:tblGrid>
      <w:tr w:rsidR="00BC4063" w:rsidRPr="0049276F" w:rsidTr="00652466">
        <w:tc>
          <w:tcPr>
            <w:tcW w:w="1464" w:type="pct"/>
          </w:tcPr>
          <w:p w:rsidR="00BC4063" w:rsidRPr="0049276F" w:rsidRDefault="00BC4063" w:rsidP="00FC16F3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Key</w:t>
            </w:r>
          </w:p>
        </w:tc>
        <w:tc>
          <w:tcPr>
            <w:tcW w:w="2136" w:type="pct"/>
          </w:tcPr>
          <w:p w:rsidR="00BC4063" w:rsidRPr="0049276F" w:rsidRDefault="00BC4063" w:rsidP="002251D5">
            <w:pPr>
              <w:rPr>
                <w:rFonts w:ascii="Arial" w:hAnsi="Arial" w:cs="Arial"/>
                <w:color w:val="FF6600"/>
                <w:sz w:val="24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 xml:space="preserve">pre-prod </w:t>
            </w:r>
            <w:r w:rsidR="002251D5" w:rsidRPr="0049276F">
              <w:rPr>
                <w:rFonts w:ascii="Arial" w:hAnsi="Arial" w:cs="Arial"/>
                <w:color w:val="FF6600"/>
                <w:sz w:val="24"/>
              </w:rPr>
              <w:t>Frontend1</w:t>
            </w:r>
          </w:p>
        </w:tc>
        <w:tc>
          <w:tcPr>
            <w:tcW w:w="1400" w:type="pct"/>
          </w:tcPr>
          <w:p w:rsidR="00BC4063" w:rsidRPr="0049276F" w:rsidRDefault="00BC4063" w:rsidP="002251D5">
            <w:pPr>
              <w:rPr>
                <w:rFonts w:ascii="Arial" w:hAnsi="Arial" w:cs="Arial"/>
                <w:color w:val="FF6600"/>
                <w:sz w:val="24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 xml:space="preserve">Pre-prod </w:t>
            </w:r>
            <w:r w:rsidR="002251D5" w:rsidRPr="0049276F">
              <w:rPr>
                <w:rFonts w:ascii="Arial" w:hAnsi="Arial" w:cs="Arial"/>
                <w:color w:val="FF6600"/>
                <w:sz w:val="24"/>
              </w:rPr>
              <w:t>Frontend2</w:t>
            </w:r>
          </w:p>
        </w:tc>
      </w:tr>
      <w:tr w:rsidR="00881879" w:rsidRPr="0049276F" w:rsidTr="00652466">
        <w:tc>
          <w:tcPr>
            <w:tcW w:w="1464" w:type="pct"/>
          </w:tcPr>
          <w:p w:rsidR="00881879" w:rsidRPr="0049276F" w:rsidRDefault="00881879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SERVICES_URL_MANAGEQUOTEREQUEST</w:t>
            </w:r>
          </w:p>
        </w:tc>
        <w:tc>
          <w:tcPr>
            <w:tcW w:w="2136" w:type="pct"/>
          </w:tcPr>
          <w:p w:rsidR="00881879" w:rsidRPr="0049276F" w:rsidRDefault="0020082E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http://&lt;preprod backend&gt;/BackEnd/services/quoteRequest</w:t>
            </w:r>
          </w:p>
        </w:tc>
        <w:tc>
          <w:tcPr>
            <w:tcW w:w="1400" w:type="pct"/>
          </w:tcPr>
          <w:p w:rsidR="00881879" w:rsidRPr="0049276F" w:rsidRDefault="004F24D2" w:rsidP="00FC16F3">
            <w:pPr>
              <w:rPr>
                <w:rFonts w:ascii="Arial" w:hAnsi="Arial" w:cs="Arial"/>
                <w:color w:val="000000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BD0FBD" w:rsidRPr="0049276F" w:rsidTr="00652466">
        <w:tc>
          <w:tcPr>
            <w:tcW w:w="1464" w:type="pct"/>
          </w:tcPr>
          <w:p w:rsidR="00BD0FBD" w:rsidRPr="0049276F" w:rsidRDefault="00BD0FBD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lastRenderedPageBreak/>
              <w:t>SERVICES_URL_MANAGEQUOTE</w:t>
            </w:r>
          </w:p>
        </w:tc>
        <w:tc>
          <w:tcPr>
            <w:tcW w:w="2136" w:type="pct"/>
          </w:tcPr>
          <w:p w:rsidR="00BD0FBD" w:rsidRPr="00D72B44" w:rsidRDefault="00A9726D" w:rsidP="00A70B46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A70B46" w:rsidRPr="00D72B44">
                <w:rPr>
                  <w:rFonts w:ascii="Arial" w:hAnsi="Arial" w:cs="Arial"/>
                </w:rPr>
                <w:t>http://vs-quoto-ws-pexp-fo-sce.prod.ren.globalone.net</w:t>
              </w:r>
            </w:hyperlink>
            <w:r w:rsidR="00A70B46" w:rsidRPr="00D8014E">
              <w:rPr>
                <w:rFonts w:ascii="Arial" w:hAnsi="Arial" w:cs="Arial"/>
              </w:rPr>
              <w:t>/</w:t>
            </w:r>
            <w:r w:rsidR="00652466" w:rsidRPr="00D8014E">
              <w:rPr>
                <w:rFonts w:ascii="Arial" w:hAnsi="Arial" w:cs="Arial"/>
              </w:rPr>
              <w:t>manageQuote/services/manageQuote</w:t>
            </w:r>
          </w:p>
        </w:tc>
        <w:tc>
          <w:tcPr>
            <w:tcW w:w="1400" w:type="pct"/>
          </w:tcPr>
          <w:p w:rsidR="00BD0FBD" w:rsidRPr="0049276F" w:rsidRDefault="004F24D2" w:rsidP="00FC16F3">
            <w:pPr>
              <w:rPr>
                <w:rFonts w:ascii="Arial" w:hAnsi="Arial" w:cs="Arial"/>
                <w:bCs/>
                <w:color w:val="000000"/>
                <w:highlight w:val="yellow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4F24D2" w:rsidRPr="0049276F" w:rsidTr="00652466">
        <w:tc>
          <w:tcPr>
            <w:tcW w:w="1464" w:type="pct"/>
          </w:tcPr>
          <w:p w:rsidR="004F24D2" w:rsidRPr="0049276F" w:rsidRDefault="004F24D2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SERVICES_URL_SWAMI_DATA</w:t>
            </w:r>
          </w:p>
        </w:tc>
        <w:tc>
          <w:tcPr>
            <w:tcW w:w="2136" w:type="pct"/>
          </w:tcPr>
          <w:p w:rsidR="004F24D2" w:rsidRPr="0049276F" w:rsidRDefault="002338AB" w:rsidP="00FC16F3">
            <w:pPr>
              <w:rPr>
                <w:rFonts w:ascii="Arial" w:hAnsi="Arial" w:cs="Arial"/>
                <w:bCs/>
                <w:color w:val="000000"/>
                <w:highlight w:val="yellow"/>
              </w:rPr>
            </w:pPr>
            <w:r w:rsidRPr="002338AB">
              <w:rPr>
                <w:rFonts w:ascii="Arial" w:hAnsi="Arial" w:cs="Arial"/>
              </w:rPr>
              <w:t>http://vs28-duo-proxy-uat.dc.rns.equant.com:8080/SWAMIGTW/services/GetCurrentDataPerimeter</w:t>
            </w:r>
          </w:p>
        </w:tc>
        <w:tc>
          <w:tcPr>
            <w:tcW w:w="1400" w:type="pct"/>
          </w:tcPr>
          <w:p w:rsidR="004F24D2" w:rsidRPr="0049276F" w:rsidRDefault="004F24D2"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4F24D2" w:rsidRPr="0049276F" w:rsidTr="00652466">
        <w:tc>
          <w:tcPr>
            <w:tcW w:w="1464" w:type="pct"/>
          </w:tcPr>
          <w:p w:rsidR="004F24D2" w:rsidRPr="0049276F" w:rsidRDefault="004F24D2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SERVICES_URL_SWAMI_CONTACT</w:t>
            </w:r>
          </w:p>
        </w:tc>
        <w:tc>
          <w:tcPr>
            <w:tcW w:w="2136" w:type="pct"/>
          </w:tcPr>
          <w:p w:rsidR="004F24D2" w:rsidRPr="0049276F" w:rsidRDefault="002338AB" w:rsidP="00FC16F3">
            <w:pPr>
              <w:rPr>
                <w:rFonts w:ascii="Arial" w:hAnsi="Arial" w:cs="Arial"/>
                <w:highlight w:val="yellow"/>
              </w:rPr>
            </w:pPr>
            <w:r w:rsidRPr="002338AB">
              <w:rPr>
                <w:rFonts w:ascii="Arial" w:hAnsi="Arial" w:cs="Arial"/>
              </w:rPr>
              <w:t>http://vs28-duo-proxy-uat.dc.rns.equant.com:8080/SWAMIGTW/services/ManageUserIdentity</w:t>
            </w:r>
          </w:p>
        </w:tc>
        <w:tc>
          <w:tcPr>
            <w:tcW w:w="1400" w:type="pct"/>
          </w:tcPr>
          <w:p w:rsidR="004F24D2" w:rsidRPr="0049276F" w:rsidRDefault="004F24D2"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881879" w:rsidRPr="0049276F" w:rsidTr="00652466">
        <w:tc>
          <w:tcPr>
            <w:tcW w:w="1464" w:type="pct"/>
          </w:tcPr>
          <w:p w:rsidR="00881879" w:rsidRPr="0049276F" w:rsidRDefault="00881879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SERVICES_URL_MANAGE_PARTY</w:t>
            </w:r>
          </w:p>
        </w:tc>
        <w:tc>
          <w:tcPr>
            <w:tcW w:w="2136" w:type="pct"/>
          </w:tcPr>
          <w:p w:rsidR="00881879" w:rsidRPr="0049276F" w:rsidRDefault="0020082E" w:rsidP="004A1580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http://&lt;preprod backend&gt;</w:t>
            </w:r>
            <w:r>
              <w:rPr>
                <w:rFonts w:ascii="Arial" w:hAnsi="Arial" w:cs="Arial"/>
              </w:rPr>
              <w:t>:</w:t>
            </w:r>
            <w:r w:rsidRPr="0049276F">
              <w:rPr>
                <w:rFonts w:ascii="Arial" w:hAnsi="Arial" w:cs="Arial"/>
              </w:rPr>
              <w:t>/BackEnd/services/manageParty</w:t>
            </w:r>
          </w:p>
        </w:tc>
        <w:tc>
          <w:tcPr>
            <w:tcW w:w="1400" w:type="pct"/>
          </w:tcPr>
          <w:p w:rsidR="00881879" w:rsidRPr="0049276F" w:rsidRDefault="004F24D2" w:rsidP="00FC16F3">
            <w:pPr>
              <w:rPr>
                <w:rFonts w:ascii="Arial" w:hAnsi="Arial" w:cs="Arial"/>
                <w:bCs/>
                <w:color w:val="000000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AC5739" w:rsidRPr="0049276F" w:rsidTr="00652466">
        <w:tc>
          <w:tcPr>
            <w:tcW w:w="1464" w:type="pct"/>
          </w:tcPr>
          <w:p w:rsidR="00AC5739" w:rsidRPr="0049276F" w:rsidRDefault="00AC5739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IP_ADDRESS</w:t>
            </w:r>
          </w:p>
        </w:tc>
        <w:tc>
          <w:tcPr>
            <w:tcW w:w="2136" w:type="pct"/>
          </w:tcPr>
          <w:p w:rsidR="00AC5739" w:rsidRPr="0049276F" w:rsidRDefault="00914369" w:rsidP="004A1580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>10.238.3.126</w:t>
            </w:r>
          </w:p>
        </w:tc>
        <w:tc>
          <w:tcPr>
            <w:tcW w:w="1400" w:type="pct"/>
          </w:tcPr>
          <w:p w:rsidR="00AC5739" w:rsidRPr="0049276F" w:rsidRDefault="00914369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>10.238.3.127</w:t>
            </w:r>
          </w:p>
        </w:tc>
      </w:tr>
      <w:tr w:rsidR="006E1C5D" w:rsidRPr="0049276F" w:rsidTr="00652466">
        <w:tc>
          <w:tcPr>
            <w:tcW w:w="1464" w:type="pct"/>
          </w:tcPr>
          <w:p w:rsidR="006E1C5D" w:rsidRPr="0049276F" w:rsidRDefault="006E1C5D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SERVICES_URL_MANAGE_CUSTOMER_TEAM</w:t>
            </w:r>
          </w:p>
        </w:tc>
        <w:tc>
          <w:tcPr>
            <w:tcW w:w="2136" w:type="pct"/>
          </w:tcPr>
          <w:p w:rsidR="006E1C5D" w:rsidRPr="0049276F" w:rsidRDefault="00A9726D" w:rsidP="004A1580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6E1C5D" w:rsidRPr="00D72B44">
                <w:rPr>
                  <w:rFonts w:ascii="Arial" w:hAnsi="Arial" w:cs="Arial"/>
                </w:rPr>
                <w:t>http://vs-quoto-ws-pexp-fo-sce.prod.ren.globalone.net</w:t>
              </w:r>
            </w:hyperlink>
            <w:r w:rsidR="006E1C5D" w:rsidRPr="0049276F">
              <w:rPr>
                <w:rFonts w:ascii="Arial" w:hAnsi="Arial" w:cs="Arial"/>
              </w:rPr>
              <w:t>/managePartyCustomerDataManagement/services/managePartyCustomerDataManagement</w:t>
            </w:r>
          </w:p>
        </w:tc>
        <w:tc>
          <w:tcPr>
            <w:tcW w:w="1400" w:type="pct"/>
          </w:tcPr>
          <w:p w:rsidR="006E1C5D" w:rsidRPr="0049276F" w:rsidRDefault="006E1C5D" w:rsidP="00FC16F3">
            <w:pPr>
              <w:rPr>
                <w:rFonts w:ascii="Arial" w:hAnsi="Arial" w:cs="Arial"/>
                <w:sz w:val="20"/>
                <w:szCs w:val="20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6126FF" w:rsidRPr="0049276F" w:rsidTr="00652466">
        <w:tc>
          <w:tcPr>
            <w:tcW w:w="1464" w:type="pct"/>
          </w:tcPr>
          <w:p w:rsidR="006126FF" w:rsidRPr="0049276F" w:rsidRDefault="006126FF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SERVICES_URL_CORE_SITE_REFERENTIAL</w:t>
            </w:r>
          </w:p>
        </w:tc>
        <w:tc>
          <w:tcPr>
            <w:tcW w:w="2136" w:type="pct"/>
          </w:tcPr>
          <w:p w:rsidR="00016832" w:rsidRPr="0049276F" w:rsidRDefault="00673588" w:rsidP="00016832">
            <w:pPr>
              <w:rPr>
                <w:rFonts w:ascii="Arial" w:hAnsi="Arial" w:cs="Arial"/>
              </w:rPr>
            </w:pPr>
            <w:r w:rsidRPr="00673588">
              <w:rPr>
                <w:rFonts w:ascii="Arial" w:hAnsi="Arial" w:cs="Arial"/>
              </w:rPr>
              <w:t>http://wsoiObs-http1wRest-preprod.equant.com:80/CIN_COREINTL/geographicSites-1</w:t>
            </w:r>
            <w:r w:rsidR="00016832" w:rsidRPr="0049276F">
              <w:rPr>
                <w:rFonts w:ascii="Arial" w:hAnsi="Arial" w:cs="Arial"/>
              </w:rPr>
              <w:t>?appname=OQT</w:t>
            </w:r>
          </w:p>
          <w:p w:rsidR="006126FF" w:rsidRPr="0049276F" w:rsidRDefault="00016832" w:rsidP="00016832">
            <w:pPr>
              <w:rPr>
                <w:rFonts w:ascii="Arial" w:hAnsi="Arial" w:cs="Arial"/>
                <w:color w:val="333333"/>
              </w:rPr>
            </w:pPr>
            <w:r w:rsidRPr="0049276F" w:rsidDel="0001683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00" w:type="pct"/>
          </w:tcPr>
          <w:p w:rsidR="006126FF" w:rsidRPr="0049276F" w:rsidRDefault="00B075DC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6126FF" w:rsidRPr="0049276F" w:rsidTr="00652466">
        <w:tc>
          <w:tcPr>
            <w:tcW w:w="1464" w:type="pct"/>
          </w:tcPr>
          <w:p w:rsidR="006126FF" w:rsidRPr="0049276F" w:rsidRDefault="006126FF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SERVICES_USERNAME_CORE_SITE_REFERENTIAL</w:t>
            </w:r>
          </w:p>
        </w:tc>
        <w:tc>
          <w:tcPr>
            <w:tcW w:w="2136" w:type="pct"/>
          </w:tcPr>
          <w:p w:rsidR="006126FF" w:rsidRPr="0049276F" w:rsidRDefault="00673588" w:rsidP="004A1580">
            <w:pPr>
              <w:rPr>
                <w:rFonts w:ascii="Arial" w:hAnsi="Arial" w:cs="Arial"/>
                <w:color w:val="333333"/>
              </w:rPr>
            </w:pPr>
            <w:r w:rsidRPr="00673588">
              <w:rPr>
                <w:rFonts w:ascii="Arial" w:hAnsi="Arial" w:cs="Arial"/>
                <w:color w:val="333333"/>
                <w:lang w:val="fr-FR"/>
              </w:rPr>
              <w:t>QTO_QUOTO-QTO_OQT</w:t>
            </w:r>
          </w:p>
        </w:tc>
        <w:tc>
          <w:tcPr>
            <w:tcW w:w="1400" w:type="pct"/>
          </w:tcPr>
          <w:p w:rsidR="006126FF" w:rsidRPr="0049276F" w:rsidRDefault="00B075DC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6126FF" w:rsidRPr="0049276F" w:rsidTr="00652466">
        <w:tc>
          <w:tcPr>
            <w:tcW w:w="1464" w:type="pct"/>
          </w:tcPr>
          <w:p w:rsidR="006126FF" w:rsidRPr="0049276F" w:rsidRDefault="006126FF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SERVICES_PASSWORD_CORE_SITE_REFERENTIAL</w:t>
            </w:r>
          </w:p>
        </w:tc>
        <w:tc>
          <w:tcPr>
            <w:tcW w:w="2136" w:type="pct"/>
          </w:tcPr>
          <w:p w:rsidR="006126FF" w:rsidRPr="0049276F" w:rsidRDefault="00673588" w:rsidP="004A1580">
            <w:pPr>
              <w:rPr>
                <w:rFonts w:ascii="Arial" w:hAnsi="Arial" w:cs="Arial"/>
                <w:color w:val="333333"/>
              </w:rPr>
            </w:pPr>
            <w:r w:rsidRPr="00673588">
              <w:rPr>
                <w:rFonts w:ascii="Arial" w:hAnsi="Arial" w:cs="Arial"/>
                <w:color w:val="333333"/>
                <w:lang w:val="fr-FR"/>
              </w:rPr>
              <w:t>FhiK8^0F</w:t>
            </w:r>
          </w:p>
        </w:tc>
        <w:tc>
          <w:tcPr>
            <w:tcW w:w="1400" w:type="pct"/>
          </w:tcPr>
          <w:p w:rsidR="006126FF" w:rsidRPr="0049276F" w:rsidRDefault="00B075DC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6126FF" w:rsidRPr="0049276F" w:rsidTr="00652466">
        <w:tc>
          <w:tcPr>
            <w:tcW w:w="1464" w:type="pct"/>
          </w:tcPr>
          <w:p w:rsidR="006126FF" w:rsidRPr="0049276F" w:rsidRDefault="006126FF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SERVICES_URL_FIND_AND_GET_SITE</w:t>
            </w:r>
          </w:p>
        </w:tc>
        <w:tc>
          <w:tcPr>
            <w:tcW w:w="2136" w:type="pct"/>
          </w:tcPr>
          <w:p w:rsidR="006126FF" w:rsidRPr="0049276F" w:rsidRDefault="00A9726D" w:rsidP="004A1580">
            <w:pPr>
              <w:rPr>
                <w:color w:val="8064A2"/>
              </w:rPr>
            </w:pPr>
            <w:hyperlink r:id="rId16" w:history="1">
              <w:r w:rsidR="000515ED" w:rsidRPr="00D72B44">
                <w:rPr>
                  <w:rFonts w:ascii="Arial" w:hAnsi="Arial" w:cs="Arial"/>
                </w:rPr>
                <w:t>http://gold.preprod.equant.com/home/gold/web-services/ManageLocationResourceInventoryPort</w:t>
              </w:r>
            </w:hyperlink>
          </w:p>
        </w:tc>
        <w:tc>
          <w:tcPr>
            <w:tcW w:w="1400" w:type="pct"/>
          </w:tcPr>
          <w:p w:rsidR="006126FF" w:rsidRPr="0049276F" w:rsidRDefault="006126FF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6126FF" w:rsidRPr="0049276F" w:rsidTr="00652466">
        <w:tc>
          <w:tcPr>
            <w:tcW w:w="1464" w:type="pct"/>
          </w:tcPr>
          <w:p w:rsidR="006126FF" w:rsidRPr="0049276F" w:rsidRDefault="006126FF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CORE_SITE_MAX_SEARCH_RESULT</w:t>
            </w:r>
          </w:p>
        </w:tc>
        <w:tc>
          <w:tcPr>
            <w:tcW w:w="2136" w:type="pct"/>
          </w:tcPr>
          <w:p w:rsidR="006126FF" w:rsidRPr="0049276F" w:rsidRDefault="009A0CAF" w:rsidP="004A1580">
            <w:pPr>
              <w:rPr>
                <w:color w:val="8064A2"/>
              </w:rPr>
            </w:pPr>
            <w:r w:rsidRPr="00D72B44">
              <w:rPr>
                <w:rFonts w:ascii="Arial" w:hAnsi="Arial" w:cs="Arial"/>
              </w:rPr>
              <w:t>500</w:t>
            </w:r>
          </w:p>
        </w:tc>
        <w:tc>
          <w:tcPr>
            <w:tcW w:w="1400" w:type="pct"/>
          </w:tcPr>
          <w:p w:rsidR="006126FF" w:rsidRPr="0049276F" w:rsidRDefault="006126FF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E6119A" w:rsidRPr="0049276F" w:rsidTr="00652466">
        <w:tc>
          <w:tcPr>
            <w:tcW w:w="1464" w:type="pct"/>
          </w:tcPr>
          <w:p w:rsidR="00E6119A" w:rsidRPr="0049276F" w:rsidRDefault="00E6119A" w:rsidP="00A67A45">
            <w:pPr>
              <w:rPr>
                <w:rFonts w:ascii="Arial" w:hAnsi="Arial" w:cs="Arial"/>
                <w:spacing w:val="-20"/>
              </w:rPr>
            </w:pPr>
            <w:r w:rsidRPr="00E6119A">
              <w:rPr>
                <w:rFonts w:ascii="Arial" w:hAnsi="Arial" w:cs="Arial"/>
                <w:spacing w:val="-20"/>
              </w:rPr>
              <w:t>CORE_SITE_STATUS</w:t>
            </w:r>
          </w:p>
        </w:tc>
        <w:tc>
          <w:tcPr>
            <w:tcW w:w="2136" w:type="pct"/>
          </w:tcPr>
          <w:p w:rsidR="00E6119A" w:rsidRPr="0049276F" w:rsidRDefault="00E6119A" w:rsidP="004A1580">
            <w:pPr>
              <w:rPr>
                <w:color w:val="8064A2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00" w:type="pct"/>
          </w:tcPr>
          <w:p w:rsidR="00E6119A" w:rsidRPr="0049276F" w:rsidRDefault="00E6119A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E6119A" w:rsidRPr="0049276F" w:rsidTr="00652466">
        <w:tc>
          <w:tcPr>
            <w:tcW w:w="1464" w:type="pct"/>
          </w:tcPr>
          <w:p w:rsidR="00E6119A" w:rsidRPr="0049276F" w:rsidRDefault="00E6119A" w:rsidP="00A67A45">
            <w:pPr>
              <w:rPr>
                <w:rFonts w:ascii="Arial" w:hAnsi="Arial" w:cs="Arial"/>
                <w:spacing w:val="-20"/>
              </w:rPr>
            </w:pPr>
            <w:r w:rsidRPr="0018357B">
              <w:rPr>
                <w:rFonts w:ascii="Arial" w:hAnsi="Arial" w:cs="Arial"/>
                <w:spacing w:val="-20"/>
              </w:rPr>
              <w:t>SERVICES_URL_MANAGECUSTOMERORDER</w:t>
            </w:r>
          </w:p>
        </w:tc>
        <w:tc>
          <w:tcPr>
            <w:tcW w:w="2136" w:type="pct"/>
          </w:tcPr>
          <w:p w:rsidR="00E6119A" w:rsidRPr="0049276F" w:rsidRDefault="0020082E" w:rsidP="004A1580">
            <w:pPr>
              <w:rPr>
                <w:color w:val="8064A2"/>
              </w:rPr>
            </w:pPr>
            <w:r w:rsidRPr="00AC7FE3">
              <w:rPr>
                <w:rFonts w:ascii="Arial" w:hAnsi="Arial" w:cs="Arial"/>
              </w:rPr>
              <w:t>http://</w:t>
            </w:r>
            <w:r w:rsidRPr="0049276F">
              <w:rPr>
                <w:rFonts w:ascii="Arial" w:hAnsi="Arial" w:cs="Arial"/>
              </w:rPr>
              <w:t xml:space="preserve"> &lt;preprod backend&gt;/</w:t>
            </w:r>
            <w:r w:rsidRPr="00AC7FE3">
              <w:rPr>
                <w:rFonts w:ascii="Arial" w:hAnsi="Arial" w:cs="Arial"/>
              </w:rPr>
              <w:t>/BackEnd/services/manageOrderTracking</w:t>
            </w:r>
          </w:p>
        </w:tc>
        <w:tc>
          <w:tcPr>
            <w:tcW w:w="1400" w:type="pct"/>
          </w:tcPr>
          <w:p w:rsidR="00E6119A" w:rsidRPr="0049276F" w:rsidRDefault="00E6119A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E6119A" w:rsidRPr="0049276F" w:rsidTr="00652466">
        <w:tc>
          <w:tcPr>
            <w:tcW w:w="1464" w:type="pct"/>
          </w:tcPr>
          <w:p w:rsidR="00E6119A" w:rsidRPr="0018357B" w:rsidRDefault="00E6119A" w:rsidP="00A67A45">
            <w:pPr>
              <w:rPr>
                <w:rFonts w:ascii="Arial" w:hAnsi="Arial" w:cs="Arial"/>
                <w:spacing w:val="-20"/>
              </w:rPr>
            </w:pPr>
            <w:r w:rsidRPr="003B38C1">
              <w:rPr>
                <w:rFonts w:ascii="Arial" w:hAnsi="Arial" w:cs="Arial"/>
                <w:spacing w:val="-20"/>
              </w:rPr>
              <w:t>SERVICES_URL_PREVIOUS_GOLD_ORDERS</w:t>
            </w:r>
          </w:p>
        </w:tc>
        <w:tc>
          <w:tcPr>
            <w:tcW w:w="2136" w:type="pct"/>
          </w:tcPr>
          <w:p w:rsidR="00E6119A" w:rsidRPr="00AC7FE3" w:rsidRDefault="00A9726D" w:rsidP="00682236">
            <w:pPr>
              <w:rPr>
                <w:rFonts w:ascii="Arial" w:hAnsi="Arial" w:cs="Arial"/>
              </w:rPr>
            </w:pPr>
            <w:hyperlink r:id="rId17" w:history="1">
              <w:r w:rsidR="00E6119A" w:rsidRPr="00D72B44">
                <w:rPr>
                  <w:rFonts w:ascii="Arial" w:hAnsi="Arial" w:cs="Arial"/>
                </w:rPr>
                <w:t>http://gold.preprod.equant.com/home/gold/web-services/ManageCustomerOrderCustomerOrderCapturePort</w:t>
              </w:r>
            </w:hyperlink>
          </w:p>
        </w:tc>
        <w:tc>
          <w:tcPr>
            <w:tcW w:w="1400" w:type="pct"/>
          </w:tcPr>
          <w:p w:rsidR="00E6119A" w:rsidRPr="0049276F" w:rsidRDefault="00E6119A" w:rsidP="00FC16F3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E6119A" w:rsidRPr="0049276F" w:rsidTr="00652466">
        <w:tc>
          <w:tcPr>
            <w:tcW w:w="1464" w:type="pct"/>
          </w:tcPr>
          <w:p w:rsidR="00E6119A" w:rsidRPr="003B38C1" w:rsidRDefault="00E6119A" w:rsidP="00A67A45">
            <w:pPr>
              <w:rPr>
                <w:rFonts w:ascii="Arial" w:hAnsi="Arial" w:cs="Arial"/>
                <w:spacing w:val="-20"/>
              </w:rPr>
            </w:pPr>
            <w:r w:rsidRPr="00FE28A0">
              <w:rPr>
                <w:rFonts w:ascii="Arial" w:hAnsi="Arial" w:cs="Arial"/>
                <w:spacing w:val="-20"/>
              </w:rPr>
              <w:t>SERVICES_URL_COMSCORE</w:t>
            </w:r>
          </w:p>
        </w:tc>
        <w:tc>
          <w:tcPr>
            <w:tcW w:w="2136" w:type="pct"/>
          </w:tcPr>
          <w:p w:rsidR="00E6119A" w:rsidRDefault="00E6119A" w:rsidP="00682236">
            <w:r w:rsidRPr="00FE28A0">
              <w:rPr>
                <w:rFonts w:ascii="Arial" w:hAnsi="Arial" w:cs="Arial"/>
              </w:rPr>
              <w:t>//tags.tiqcdn.com/utag/orange/obscare/qa/utag.js</w:t>
            </w:r>
          </w:p>
        </w:tc>
        <w:tc>
          <w:tcPr>
            <w:tcW w:w="1400" w:type="pct"/>
          </w:tcPr>
          <w:p w:rsidR="00E6119A" w:rsidRPr="0049276F" w:rsidRDefault="00E6119A" w:rsidP="00FC1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&lt;same as Frontend1&gt;</w:t>
            </w:r>
          </w:p>
        </w:tc>
      </w:tr>
    </w:tbl>
    <w:p w:rsidR="009E4676" w:rsidRDefault="009E4676" w:rsidP="00EE1DE2">
      <w:pPr>
        <w:rPr>
          <w:rFonts w:ascii="Arial" w:hAnsi="Arial" w:cs="Arial"/>
        </w:rPr>
      </w:pPr>
    </w:p>
    <w:p w:rsidR="00A9028F" w:rsidRDefault="009E4676" w:rsidP="00EE1D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N.B.: </w:t>
      </w:r>
      <w:r w:rsidR="00606728">
        <w:rPr>
          <w:rFonts w:ascii="Arial" w:hAnsi="Arial" w:cs="Arial"/>
        </w:rPr>
        <w:t xml:space="preserve">MSS has no </w:t>
      </w:r>
      <w:r w:rsidR="00A42CFC">
        <w:rPr>
          <w:rFonts w:ascii="Arial" w:hAnsi="Arial" w:cs="Arial"/>
        </w:rPr>
        <w:t>pre-production</w:t>
      </w:r>
      <w:r w:rsidR="00606728">
        <w:rPr>
          <w:rFonts w:ascii="Arial" w:hAnsi="Arial" w:cs="Arial"/>
        </w:rPr>
        <w:t xml:space="preserve"> platform so UAT values will be used. So </w:t>
      </w:r>
      <w:r w:rsidR="00606728" w:rsidRPr="00124B5C">
        <w:rPr>
          <w:rFonts w:ascii="Arial" w:hAnsi="Arial" w:cs="Arial"/>
          <w:spacing w:val="-20"/>
        </w:rPr>
        <w:t>SERVICES_URL_SWAMI_DATA</w:t>
      </w:r>
      <w:r w:rsidR="00606728">
        <w:rPr>
          <w:rFonts w:ascii="Arial" w:hAnsi="Arial" w:cs="Arial"/>
          <w:spacing w:val="-20"/>
        </w:rPr>
        <w:t xml:space="preserve"> and </w:t>
      </w:r>
      <w:r w:rsidR="00606728" w:rsidRPr="00124B5C">
        <w:rPr>
          <w:rFonts w:ascii="Arial" w:hAnsi="Arial" w:cs="Arial"/>
          <w:spacing w:val="-20"/>
        </w:rPr>
        <w:t>SERVICES_URL_SWAMI_CONTACT</w:t>
      </w:r>
      <w:r w:rsidR="00606728">
        <w:rPr>
          <w:rFonts w:ascii="Arial" w:hAnsi="Arial" w:cs="Arial"/>
          <w:spacing w:val="-20"/>
        </w:rPr>
        <w:t xml:space="preserve"> have the same value than UAT platform.</w:t>
      </w:r>
    </w:p>
    <w:p w:rsidR="009E4676" w:rsidRDefault="009E4676" w:rsidP="00EE1DE2">
      <w:pPr>
        <w:rPr>
          <w:rFonts w:ascii="Arial" w:hAnsi="Arial" w:cs="Arial"/>
        </w:rPr>
      </w:pPr>
    </w:p>
    <w:p w:rsidR="009E4676" w:rsidRPr="00E13B7C" w:rsidRDefault="009E4676" w:rsidP="00EE1DE2">
      <w:pPr>
        <w:rPr>
          <w:rFonts w:ascii="Arial" w:hAnsi="Arial" w:cs="Arial"/>
        </w:rPr>
      </w:pPr>
    </w:p>
    <w:p w:rsidR="00CC6514" w:rsidRPr="00E13B7C" w:rsidRDefault="00CC6514" w:rsidP="00CC6514">
      <w:pPr>
        <w:pStyle w:val="Heading3"/>
        <w:rPr>
          <w:rFonts w:ascii="Arial" w:hAnsi="Arial"/>
        </w:rPr>
      </w:pPr>
      <w:bookmarkStart w:id="63" w:name="_Toc437360012"/>
      <w:r w:rsidRPr="00E13B7C">
        <w:rPr>
          <w:rFonts w:ascii="Arial" w:hAnsi="Arial"/>
        </w:rPr>
        <w:t>Production Platforms</w:t>
      </w:r>
      <w:bookmarkEnd w:id="63"/>
    </w:p>
    <w:tbl>
      <w:tblPr>
        <w:tblW w:w="5148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924"/>
        <w:gridCol w:w="5370"/>
        <w:gridCol w:w="2202"/>
      </w:tblGrid>
      <w:tr w:rsidR="00424E73" w:rsidRPr="0049276F" w:rsidTr="00CB1F7B">
        <w:tc>
          <w:tcPr>
            <w:tcW w:w="1393" w:type="pct"/>
          </w:tcPr>
          <w:p w:rsidR="00424E73" w:rsidRPr="0049276F" w:rsidRDefault="00424E73" w:rsidP="001F64AA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Key</w:t>
            </w:r>
          </w:p>
        </w:tc>
        <w:tc>
          <w:tcPr>
            <w:tcW w:w="2558" w:type="pct"/>
          </w:tcPr>
          <w:p w:rsidR="00424E73" w:rsidRPr="0049276F" w:rsidRDefault="00424E73" w:rsidP="002251D5">
            <w:pPr>
              <w:rPr>
                <w:rFonts w:ascii="Arial" w:hAnsi="Arial" w:cs="Arial"/>
                <w:color w:val="FF6600"/>
                <w:sz w:val="24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 xml:space="preserve">prod </w:t>
            </w:r>
            <w:r w:rsidR="002251D5" w:rsidRPr="0049276F">
              <w:rPr>
                <w:rFonts w:ascii="Arial" w:hAnsi="Arial" w:cs="Arial"/>
                <w:color w:val="FF6600"/>
                <w:sz w:val="24"/>
              </w:rPr>
              <w:t>Frontend1</w:t>
            </w:r>
          </w:p>
        </w:tc>
        <w:tc>
          <w:tcPr>
            <w:tcW w:w="1049" w:type="pct"/>
          </w:tcPr>
          <w:p w:rsidR="00424E73" w:rsidRPr="0049276F" w:rsidRDefault="00424E73" w:rsidP="002251D5">
            <w:pPr>
              <w:rPr>
                <w:rFonts w:ascii="Arial" w:hAnsi="Arial" w:cs="Arial"/>
                <w:color w:val="FF6600"/>
                <w:sz w:val="24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 xml:space="preserve">prod </w:t>
            </w:r>
            <w:r w:rsidR="002251D5" w:rsidRPr="0049276F">
              <w:rPr>
                <w:rFonts w:ascii="Arial" w:hAnsi="Arial" w:cs="Arial"/>
                <w:color w:val="FF6600"/>
                <w:sz w:val="24"/>
              </w:rPr>
              <w:t>Frontend2</w:t>
            </w:r>
          </w:p>
        </w:tc>
      </w:tr>
      <w:tr w:rsidR="00827FD8" w:rsidRPr="0049276F" w:rsidTr="00CB1F7B">
        <w:tc>
          <w:tcPr>
            <w:tcW w:w="1393" w:type="pct"/>
          </w:tcPr>
          <w:p w:rsidR="00827FD8" w:rsidRPr="0049276F" w:rsidRDefault="00827FD8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SERVICES_URL_MANAGEQUOTEREQUEST</w:t>
            </w:r>
          </w:p>
        </w:tc>
        <w:tc>
          <w:tcPr>
            <w:tcW w:w="2558" w:type="pct"/>
          </w:tcPr>
          <w:p w:rsidR="00827FD8" w:rsidRPr="0049276F" w:rsidRDefault="00A9726D" w:rsidP="00652466">
            <w:pPr>
              <w:rPr>
                <w:rFonts w:ascii="Arial" w:hAnsi="Arial" w:cs="Arial"/>
              </w:rPr>
            </w:pPr>
            <w:hyperlink w:history="1">
              <w:r w:rsidR="0020082E" w:rsidRPr="003B1FFA">
                <w:rPr>
                  <w:rStyle w:val="Hyperlink"/>
                  <w:rFonts w:ascii="Calibri" w:hAnsi="Calibri"/>
                </w:rPr>
                <w:t>http://&lt;prod</w:t>
              </w:r>
            </w:hyperlink>
            <w:r w:rsidR="0020082E" w:rsidRPr="0049276F">
              <w:rPr>
                <w:rFonts w:ascii="Arial" w:hAnsi="Arial" w:cs="Arial"/>
              </w:rPr>
              <w:t xml:space="preserve"> backend&gt;/BackEnd/services/quoteRequest</w:t>
            </w:r>
          </w:p>
        </w:tc>
        <w:tc>
          <w:tcPr>
            <w:tcW w:w="1049" w:type="pct"/>
          </w:tcPr>
          <w:p w:rsidR="00827FD8" w:rsidRPr="0049276F" w:rsidRDefault="00827FD8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BD0FBD" w:rsidRPr="0049276F" w:rsidTr="00CB1F7B">
        <w:tc>
          <w:tcPr>
            <w:tcW w:w="1393" w:type="pct"/>
          </w:tcPr>
          <w:p w:rsidR="00BD0FBD" w:rsidRPr="0049276F" w:rsidRDefault="00BD0FBD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SERVICES_URL_MANAGEQUOTE</w:t>
            </w:r>
          </w:p>
        </w:tc>
        <w:tc>
          <w:tcPr>
            <w:tcW w:w="2558" w:type="pct"/>
          </w:tcPr>
          <w:p w:rsidR="00BD0FBD" w:rsidRPr="0049276F" w:rsidRDefault="00A9726D" w:rsidP="00A67A45">
            <w:pPr>
              <w:rPr>
                <w:rFonts w:ascii="Arial" w:hAnsi="Arial" w:cs="Arial"/>
              </w:rPr>
            </w:pPr>
            <w:hyperlink r:id="rId18" w:history="1">
              <w:r w:rsidR="00A70B46" w:rsidRPr="00D72B44">
                <w:rPr>
                  <w:rFonts w:ascii="Arial" w:hAnsi="Arial" w:cs="Arial"/>
                </w:rPr>
                <w:t>http://farm-quoto-ws-fo-sce.prod.ren.globalone.net</w:t>
              </w:r>
            </w:hyperlink>
            <w:r w:rsidR="00A70B46" w:rsidRPr="00D8014E">
              <w:rPr>
                <w:rFonts w:ascii="Arial" w:hAnsi="Arial" w:cs="Arial"/>
              </w:rPr>
              <w:t>/</w:t>
            </w:r>
            <w:r w:rsidR="00652466" w:rsidRPr="00D8014E">
              <w:rPr>
                <w:rFonts w:ascii="Arial" w:hAnsi="Arial" w:cs="Arial"/>
              </w:rPr>
              <w:t>manageQuote/services/manageQuote</w:t>
            </w:r>
          </w:p>
        </w:tc>
        <w:tc>
          <w:tcPr>
            <w:tcW w:w="1049" w:type="pct"/>
          </w:tcPr>
          <w:p w:rsidR="00BD0FBD" w:rsidRPr="0049276F" w:rsidRDefault="0071526B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827FD8" w:rsidRPr="0049276F" w:rsidTr="00CB1F7B">
        <w:tc>
          <w:tcPr>
            <w:tcW w:w="1393" w:type="pct"/>
          </w:tcPr>
          <w:p w:rsidR="00827FD8" w:rsidRPr="0049276F" w:rsidRDefault="00827FD8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SERVICES_URL_SWAMI_DATA</w:t>
            </w:r>
          </w:p>
        </w:tc>
        <w:tc>
          <w:tcPr>
            <w:tcW w:w="2558" w:type="pct"/>
          </w:tcPr>
          <w:p w:rsidR="00827FD8" w:rsidRPr="0049276F" w:rsidRDefault="0074204E" w:rsidP="00A67A45">
            <w:pPr>
              <w:rPr>
                <w:rFonts w:ascii="Arial" w:hAnsi="Arial" w:cs="Arial"/>
              </w:rPr>
            </w:pPr>
            <w:r w:rsidRPr="0074204E">
              <w:rPr>
                <w:rFonts w:ascii="Arial" w:hAnsi="Arial" w:cs="Arial"/>
              </w:rPr>
              <w:t>http://vs31-duo-proxy-prod.dc.rns.equant.com:8080/SWAMIGTW/services/GetCurrentDataPerimeter</w:t>
            </w:r>
          </w:p>
        </w:tc>
        <w:tc>
          <w:tcPr>
            <w:tcW w:w="1049" w:type="pct"/>
          </w:tcPr>
          <w:p w:rsidR="00827FD8" w:rsidRPr="0049276F" w:rsidRDefault="00827FD8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827FD8" w:rsidRPr="0049276F" w:rsidTr="00CB1F7B">
        <w:tc>
          <w:tcPr>
            <w:tcW w:w="1393" w:type="pct"/>
          </w:tcPr>
          <w:p w:rsidR="00827FD8" w:rsidRPr="0049276F" w:rsidRDefault="00827FD8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lastRenderedPageBreak/>
              <w:t>SERVICES_URL_SWAMI_CONTACT</w:t>
            </w:r>
          </w:p>
        </w:tc>
        <w:tc>
          <w:tcPr>
            <w:tcW w:w="2558" w:type="pct"/>
          </w:tcPr>
          <w:p w:rsidR="00827FD8" w:rsidRPr="0049276F" w:rsidRDefault="0074204E" w:rsidP="00827FD8">
            <w:pPr>
              <w:rPr>
                <w:rFonts w:ascii="Arial" w:hAnsi="Arial" w:cs="Arial"/>
              </w:rPr>
            </w:pPr>
            <w:r w:rsidRPr="0074204E">
              <w:rPr>
                <w:rFonts w:ascii="Arial" w:hAnsi="Arial" w:cs="Arial"/>
              </w:rPr>
              <w:t>http://vs31-duo-proxy-prod.dc.rns.equant.com:8080/SWAMIGTW/services/ManageUserIdentity</w:t>
            </w:r>
          </w:p>
        </w:tc>
        <w:tc>
          <w:tcPr>
            <w:tcW w:w="1049" w:type="pct"/>
          </w:tcPr>
          <w:p w:rsidR="00827FD8" w:rsidRPr="0049276F" w:rsidRDefault="00827FD8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827FD8" w:rsidRPr="0049276F" w:rsidTr="00CB1F7B">
        <w:tc>
          <w:tcPr>
            <w:tcW w:w="1393" w:type="pct"/>
          </w:tcPr>
          <w:p w:rsidR="00827FD8" w:rsidRPr="0049276F" w:rsidRDefault="00827FD8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SERVICES_URL_MANAGE_PARTY</w:t>
            </w:r>
          </w:p>
        </w:tc>
        <w:tc>
          <w:tcPr>
            <w:tcW w:w="2558" w:type="pct"/>
          </w:tcPr>
          <w:p w:rsidR="00827FD8" w:rsidRPr="0049276F" w:rsidRDefault="0020082E" w:rsidP="001F64AA">
            <w:pPr>
              <w:rPr>
                <w:rFonts w:ascii="Arial" w:hAnsi="Arial" w:cs="Arial"/>
                <w:bCs/>
                <w:color w:val="000000"/>
              </w:rPr>
            </w:pPr>
            <w:r w:rsidRPr="0049276F">
              <w:rPr>
                <w:rFonts w:ascii="Arial" w:hAnsi="Arial" w:cs="Arial"/>
              </w:rPr>
              <w:t>http://&lt;prod backend&gt;/BackEnd/services/manageParty</w:t>
            </w:r>
          </w:p>
        </w:tc>
        <w:tc>
          <w:tcPr>
            <w:tcW w:w="1049" w:type="pct"/>
          </w:tcPr>
          <w:p w:rsidR="00827FD8" w:rsidRPr="0049276F" w:rsidRDefault="00827FD8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AC5739" w:rsidRPr="0049276F" w:rsidTr="00CB1F7B">
        <w:tc>
          <w:tcPr>
            <w:tcW w:w="1393" w:type="pct"/>
          </w:tcPr>
          <w:p w:rsidR="00AC5739" w:rsidRPr="0049276F" w:rsidRDefault="00AC5739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IP_ADDRESS</w:t>
            </w:r>
          </w:p>
        </w:tc>
        <w:tc>
          <w:tcPr>
            <w:tcW w:w="2558" w:type="pct"/>
          </w:tcPr>
          <w:p w:rsidR="00AC5739" w:rsidRPr="0049276F" w:rsidRDefault="00914369" w:rsidP="001F64AA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>10.238.3.130</w:t>
            </w:r>
          </w:p>
        </w:tc>
        <w:tc>
          <w:tcPr>
            <w:tcW w:w="1049" w:type="pct"/>
          </w:tcPr>
          <w:p w:rsidR="00AC5739" w:rsidRPr="0049276F" w:rsidRDefault="00914369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  <w:sz w:val="20"/>
                <w:szCs w:val="20"/>
              </w:rPr>
              <w:t>10.238.3.131</w:t>
            </w:r>
          </w:p>
        </w:tc>
      </w:tr>
      <w:tr w:rsidR="006E1C5D" w:rsidRPr="0049276F" w:rsidTr="00CB1F7B">
        <w:tc>
          <w:tcPr>
            <w:tcW w:w="1393" w:type="pct"/>
          </w:tcPr>
          <w:p w:rsidR="006E1C5D" w:rsidRPr="0049276F" w:rsidRDefault="006E1C5D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SERVICES_URL_MANAGE_CUSTOMER_TEAM</w:t>
            </w:r>
          </w:p>
        </w:tc>
        <w:tc>
          <w:tcPr>
            <w:tcW w:w="2558" w:type="pct"/>
          </w:tcPr>
          <w:p w:rsidR="006E1C5D" w:rsidRPr="0049276F" w:rsidRDefault="00A9726D" w:rsidP="001F64AA">
            <w:p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6E1C5D" w:rsidRPr="00D72B44">
                <w:rPr>
                  <w:rFonts w:ascii="Arial" w:hAnsi="Arial"/>
                  <w:color w:val="333333"/>
                </w:rPr>
                <w:t>http://farm-quoto-ws-fo-sce.prod.ren.globalone.net</w:t>
              </w:r>
            </w:hyperlink>
            <w:r w:rsidR="006E1C5D" w:rsidRPr="00D72B44">
              <w:rPr>
                <w:rFonts w:ascii="Arial" w:hAnsi="Arial"/>
                <w:color w:val="333333"/>
              </w:rPr>
              <w:t>/ma</w:t>
            </w:r>
            <w:r w:rsidR="006E1C5D" w:rsidRPr="0049276F">
              <w:rPr>
                <w:rFonts w:ascii="Arial" w:hAnsi="Arial" w:cs="Arial"/>
              </w:rPr>
              <w:t>nagePartyCustomerDataManagement/services/managePartyCustomerDataManagement</w:t>
            </w:r>
          </w:p>
        </w:tc>
        <w:tc>
          <w:tcPr>
            <w:tcW w:w="1049" w:type="pct"/>
          </w:tcPr>
          <w:p w:rsidR="006E1C5D" w:rsidRPr="0049276F" w:rsidRDefault="006E1C5D" w:rsidP="00A67A45">
            <w:pPr>
              <w:rPr>
                <w:rFonts w:ascii="Arial" w:hAnsi="Arial" w:cs="Arial"/>
                <w:sz w:val="20"/>
                <w:szCs w:val="20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9A0B96" w:rsidRPr="0049276F" w:rsidTr="00CB1F7B">
        <w:tc>
          <w:tcPr>
            <w:tcW w:w="1393" w:type="pct"/>
          </w:tcPr>
          <w:p w:rsidR="009A0B96" w:rsidRPr="0049276F" w:rsidRDefault="009A0B96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SERVICES_URL_CORE_SITE_REFERENTIAL</w:t>
            </w:r>
          </w:p>
        </w:tc>
        <w:tc>
          <w:tcPr>
            <w:tcW w:w="2558" w:type="pct"/>
          </w:tcPr>
          <w:p w:rsidR="009A0B96" w:rsidRPr="0049276F" w:rsidRDefault="0014636A" w:rsidP="001F64AA">
            <w:pPr>
              <w:rPr>
                <w:rFonts w:ascii="Arial" w:hAnsi="Arial" w:cs="Arial"/>
                <w:color w:val="333333"/>
              </w:rPr>
            </w:pPr>
            <w:r w:rsidRPr="0014636A">
              <w:rPr>
                <w:rFonts w:ascii="Arial" w:hAnsi="Arial" w:cs="Arial"/>
                <w:color w:val="333333"/>
              </w:rPr>
              <w:t>http://wsoiObs-http1wRest-prod.equant.com:80/CIN_COREINTL/geographicSites-1</w:t>
            </w:r>
            <w:r w:rsidR="00B075DC" w:rsidRPr="0049276F">
              <w:rPr>
                <w:rFonts w:ascii="Arial" w:hAnsi="Arial" w:cs="Arial"/>
                <w:color w:val="333333"/>
              </w:rPr>
              <w:t>?appname=OQT</w:t>
            </w:r>
          </w:p>
        </w:tc>
        <w:tc>
          <w:tcPr>
            <w:tcW w:w="1049" w:type="pct"/>
          </w:tcPr>
          <w:p w:rsidR="009A0B96" w:rsidRPr="0049276F" w:rsidRDefault="00B075DC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9A0B96" w:rsidRPr="0049276F" w:rsidTr="00CB1F7B">
        <w:tc>
          <w:tcPr>
            <w:tcW w:w="1393" w:type="pct"/>
          </w:tcPr>
          <w:p w:rsidR="009A0B96" w:rsidRPr="0049276F" w:rsidRDefault="009A0B96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SERVICES_USERNAME_CORE_SITE_REFERENTIAL</w:t>
            </w:r>
          </w:p>
        </w:tc>
        <w:tc>
          <w:tcPr>
            <w:tcW w:w="2558" w:type="pct"/>
          </w:tcPr>
          <w:p w:rsidR="009A0B96" w:rsidRPr="0049276F" w:rsidRDefault="002E706C" w:rsidP="001F64AA">
            <w:pPr>
              <w:rPr>
                <w:rFonts w:ascii="Arial" w:hAnsi="Arial" w:cs="Arial"/>
                <w:color w:val="333333"/>
              </w:rPr>
            </w:pPr>
            <w:r w:rsidRPr="0014636A">
              <w:rPr>
                <w:rFonts w:ascii="Arial" w:hAnsi="Arial" w:cs="Arial"/>
                <w:color w:val="333333"/>
                <w:lang w:val="fr-FR"/>
              </w:rPr>
              <w:t xml:space="preserve"> QTO_QUOTO-QTO_OQT</w:t>
            </w:r>
          </w:p>
        </w:tc>
        <w:tc>
          <w:tcPr>
            <w:tcW w:w="1049" w:type="pct"/>
          </w:tcPr>
          <w:p w:rsidR="009A0B96" w:rsidRPr="0049276F" w:rsidRDefault="00B075DC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9A0B96" w:rsidRPr="0049276F" w:rsidTr="00CB1F7B">
        <w:tc>
          <w:tcPr>
            <w:tcW w:w="1393" w:type="pct"/>
          </w:tcPr>
          <w:p w:rsidR="009A0B96" w:rsidRPr="0049276F" w:rsidRDefault="009A0B96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SERVICES_PASSWORD_CORE_SITE_REFERENTIAL</w:t>
            </w:r>
          </w:p>
        </w:tc>
        <w:tc>
          <w:tcPr>
            <w:tcW w:w="2558" w:type="pct"/>
          </w:tcPr>
          <w:p w:rsidR="009A0B96" w:rsidRPr="0049276F" w:rsidRDefault="002E706C" w:rsidP="001F64AA">
            <w:pPr>
              <w:rPr>
                <w:rFonts w:ascii="Arial" w:hAnsi="Arial" w:cs="Arial"/>
                <w:color w:val="333333"/>
              </w:rPr>
            </w:pPr>
            <w:r w:rsidRPr="0014636A">
              <w:rPr>
                <w:rFonts w:ascii="Arial" w:hAnsi="Arial" w:cs="Arial"/>
                <w:color w:val="333333"/>
                <w:lang w:val="fr-FR"/>
              </w:rPr>
              <w:t xml:space="preserve"> CdNz+5:M</w:t>
            </w:r>
          </w:p>
        </w:tc>
        <w:tc>
          <w:tcPr>
            <w:tcW w:w="1049" w:type="pct"/>
          </w:tcPr>
          <w:p w:rsidR="009A0B96" w:rsidRPr="0049276F" w:rsidRDefault="00B075DC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C83E1F" w:rsidRPr="0049276F" w:rsidTr="00CB1F7B">
        <w:tc>
          <w:tcPr>
            <w:tcW w:w="1393" w:type="pct"/>
          </w:tcPr>
          <w:p w:rsidR="00C83E1F" w:rsidRPr="0049276F" w:rsidRDefault="00C83E1F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SERVICES_URL_FIND_AND_GET_SITE</w:t>
            </w:r>
          </w:p>
        </w:tc>
        <w:tc>
          <w:tcPr>
            <w:tcW w:w="2558" w:type="pct"/>
          </w:tcPr>
          <w:p w:rsidR="00C83E1F" w:rsidRPr="0049276F" w:rsidRDefault="00A9726D" w:rsidP="001F64AA">
            <w:pPr>
              <w:rPr>
                <w:color w:val="8064A2"/>
              </w:rPr>
            </w:pPr>
            <w:hyperlink r:id="rId20" w:history="1">
              <w:r w:rsidR="009A0CAF" w:rsidRPr="00D72B44">
                <w:rPr>
                  <w:rFonts w:ascii="Arial" w:hAnsi="Arial" w:cs="Arial"/>
                  <w:color w:val="333333"/>
                </w:rPr>
                <w:t>http://gold.online.equant.com/home/gold/web-services/ManageLocationResourceInventoryPort</w:t>
              </w:r>
            </w:hyperlink>
          </w:p>
        </w:tc>
        <w:tc>
          <w:tcPr>
            <w:tcW w:w="1049" w:type="pct"/>
          </w:tcPr>
          <w:p w:rsidR="00C83E1F" w:rsidRPr="0049276F" w:rsidRDefault="00C83E1F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C83E1F" w:rsidRPr="0049276F" w:rsidTr="00CB1F7B">
        <w:tc>
          <w:tcPr>
            <w:tcW w:w="1393" w:type="pct"/>
          </w:tcPr>
          <w:p w:rsidR="00C83E1F" w:rsidRPr="0049276F" w:rsidRDefault="00C83E1F" w:rsidP="00A67A45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spacing w:val="-20"/>
              </w:rPr>
              <w:t>CORE_SITE_MAX_SEARCH_RESULT</w:t>
            </w:r>
          </w:p>
        </w:tc>
        <w:tc>
          <w:tcPr>
            <w:tcW w:w="2558" w:type="pct"/>
          </w:tcPr>
          <w:p w:rsidR="00C83E1F" w:rsidRPr="00D72B44" w:rsidRDefault="009A0CAF" w:rsidP="001F64AA">
            <w:pPr>
              <w:rPr>
                <w:rFonts w:ascii="Arial" w:hAnsi="Arial" w:cs="Arial"/>
                <w:color w:val="333333"/>
              </w:rPr>
            </w:pPr>
            <w:r w:rsidRPr="00D72B44">
              <w:rPr>
                <w:rFonts w:ascii="Arial" w:hAnsi="Arial" w:cs="Arial"/>
                <w:color w:val="333333"/>
              </w:rPr>
              <w:t>500</w:t>
            </w:r>
          </w:p>
        </w:tc>
        <w:tc>
          <w:tcPr>
            <w:tcW w:w="1049" w:type="pct"/>
          </w:tcPr>
          <w:p w:rsidR="00C83E1F" w:rsidRPr="0049276F" w:rsidRDefault="00C83E1F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E6119A" w:rsidRPr="0049276F" w:rsidTr="00CB1F7B">
        <w:tc>
          <w:tcPr>
            <w:tcW w:w="1393" w:type="pct"/>
          </w:tcPr>
          <w:p w:rsidR="00E6119A" w:rsidRPr="0049276F" w:rsidRDefault="00E6119A" w:rsidP="00A67A45">
            <w:pPr>
              <w:rPr>
                <w:rFonts w:ascii="Arial" w:hAnsi="Arial" w:cs="Arial"/>
                <w:spacing w:val="-20"/>
              </w:rPr>
            </w:pPr>
            <w:r w:rsidRPr="00E6119A">
              <w:rPr>
                <w:rFonts w:ascii="Arial" w:hAnsi="Arial" w:cs="Arial"/>
                <w:spacing w:val="-20"/>
              </w:rPr>
              <w:t>CORE_SITE_STATUS</w:t>
            </w:r>
          </w:p>
        </w:tc>
        <w:tc>
          <w:tcPr>
            <w:tcW w:w="2558" w:type="pct"/>
          </w:tcPr>
          <w:p w:rsidR="00E6119A" w:rsidRPr="0049276F" w:rsidRDefault="00E6119A" w:rsidP="001F64AA">
            <w:pPr>
              <w:rPr>
                <w:color w:val="8064A2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49" w:type="pct"/>
          </w:tcPr>
          <w:p w:rsidR="00E6119A" w:rsidRPr="0049276F" w:rsidRDefault="00E6119A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E6119A" w:rsidRPr="0049276F" w:rsidTr="00CB1F7B">
        <w:tc>
          <w:tcPr>
            <w:tcW w:w="1393" w:type="pct"/>
          </w:tcPr>
          <w:p w:rsidR="00E6119A" w:rsidRPr="0049276F" w:rsidRDefault="00E6119A" w:rsidP="00A67A45">
            <w:pPr>
              <w:rPr>
                <w:rFonts w:ascii="Arial" w:hAnsi="Arial" w:cs="Arial"/>
                <w:spacing w:val="-20"/>
              </w:rPr>
            </w:pPr>
            <w:r w:rsidRPr="0018357B">
              <w:rPr>
                <w:rFonts w:ascii="Arial" w:hAnsi="Arial" w:cs="Arial"/>
                <w:spacing w:val="-20"/>
              </w:rPr>
              <w:t>SERVICES_URL_MANAGECUSTOMERORDER</w:t>
            </w:r>
          </w:p>
        </w:tc>
        <w:tc>
          <w:tcPr>
            <w:tcW w:w="2558" w:type="pct"/>
          </w:tcPr>
          <w:p w:rsidR="00E6119A" w:rsidRPr="0049276F" w:rsidRDefault="0020082E" w:rsidP="001F64AA">
            <w:pPr>
              <w:rPr>
                <w:color w:val="8064A2"/>
              </w:rPr>
            </w:pPr>
            <w:r w:rsidRPr="00AC7FE3">
              <w:rPr>
                <w:rFonts w:ascii="Arial" w:hAnsi="Arial" w:cs="Arial"/>
              </w:rPr>
              <w:t>http://</w:t>
            </w:r>
            <w:r w:rsidRPr="004927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&lt;</w:t>
            </w:r>
            <w:r w:rsidRPr="0049276F">
              <w:rPr>
                <w:rFonts w:ascii="Arial" w:hAnsi="Arial" w:cs="Arial"/>
              </w:rPr>
              <w:t>prod backend&gt;/</w:t>
            </w:r>
            <w:r w:rsidRPr="00AC7FE3">
              <w:rPr>
                <w:rFonts w:ascii="Arial" w:hAnsi="Arial" w:cs="Arial"/>
              </w:rPr>
              <w:t>/BackEnd/services/manageOrderTracking</w:t>
            </w:r>
          </w:p>
        </w:tc>
        <w:tc>
          <w:tcPr>
            <w:tcW w:w="1049" w:type="pct"/>
          </w:tcPr>
          <w:p w:rsidR="00E6119A" w:rsidRPr="0049276F" w:rsidRDefault="00E6119A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E6119A" w:rsidRPr="0049276F" w:rsidTr="00CB1F7B">
        <w:tc>
          <w:tcPr>
            <w:tcW w:w="1393" w:type="pct"/>
          </w:tcPr>
          <w:p w:rsidR="00E6119A" w:rsidRPr="0018357B" w:rsidRDefault="00E6119A" w:rsidP="00B92BC2">
            <w:pPr>
              <w:rPr>
                <w:rFonts w:ascii="Arial" w:hAnsi="Arial" w:cs="Arial"/>
                <w:spacing w:val="-20"/>
              </w:rPr>
            </w:pPr>
            <w:r w:rsidRPr="003B38C1">
              <w:rPr>
                <w:rFonts w:ascii="Arial" w:hAnsi="Arial" w:cs="Arial"/>
                <w:spacing w:val="-20"/>
              </w:rPr>
              <w:t>SERVICES_URL_PREVIOUS_GOLD_ORDER</w:t>
            </w:r>
            <w:r>
              <w:rPr>
                <w:rFonts w:ascii="Arial" w:hAnsi="Arial" w:cs="Arial"/>
                <w:spacing w:val="-20"/>
              </w:rPr>
              <w:t>S</w:t>
            </w:r>
          </w:p>
        </w:tc>
        <w:tc>
          <w:tcPr>
            <w:tcW w:w="2558" w:type="pct"/>
          </w:tcPr>
          <w:p w:rsidR="00E6119A" w:rsidRPr="00D72B44" w:rsidRDefault="00A9726D" w:rsidP="00B170E2">
            <w:pPr>
              <w:rPr>
                <w:rFonts w:ascii="Arial" w:hAnsi="Arial" w:cs="Arial"/>
                <w:color w:val="333333"/>
              </w:rPr>
            </w:pPr>
            <w:hyperlink r:id="rId21" w:history="1">
              <w:r w:rsidR="00E6119A" w:rsidRPr="00D72B44">
                <w:rPr>
                  <w:rFonts w:ascii="Arial" w:hAnsi="Arial"/>
                  <w:color w:val="333333"/>
                </w:rPr>
                <w:t>http://gold.online.equant.com/home/gold/web-services/ManageCustomerOrderCustomerOrderCapturePort</w:t>
              </w:r>
            </w:hyperlink>
          </w:p>
        </w:tc>
        <w:tc>
          <w:tcPr>
            <w:tcW w:w="1049" w:type="pct"/>
          </w:tcPr>
          <w:p w:rsidR="00E6119A" w:rsidRPr="0049276F" w:rsidRDefault="00E6119A" w:rsidP="00A67A45">
            <w:pPr>
              <w:rPr>
                <w:rFonts w:ascii="Arial" w:hAnsi="Arial" w:cs="Arial"/>
              </w:rPr>
            </w:pPr>
            <w:r w:rsidRPr="0049276F">
              <w:rPr>
                <w:rFonts w:ascii="Arial" w:hAnsi="Arial" w:cs="Arial"/>
              </w:rPr>
              <w:t>&lt;same as Frontend1&gt;</w:t>
            </w:r>
          </w:p>
        </w:tc>
      </w:tr>
      <w:tr w:rsidR="00E6119A" w:rsidRPr="0049276F" w:rsidTr="00CB1F7B">
        <w:tc>
          <w:tcPr>
            <w:tcW w:w="1393" w:type="pct"/>
          </w:tcPr>
          <w:p w:rsidR="00E6119A" w:rsidRPr="003B38C1" w:rsidRDefault="00E6119A" w:rsidP="00B92BC2">
            <w:pPr>
              <w:rPr>
                <w:rFonts w:ascii="Arial" w:hAnsi="Arial" w:cs="Arial"/>
                <w:spacing w:val="-20"/>
              </w:rPr>
            </w:pPr>
            <w:r w:rsidRPr="00FE28A0">
              <w:rPr>
                <w:rFonts w:ascii="Arial" w:hAnsi="Arial" w:cs="Arial"/>
                <w:spacing w:val="-20"/>
              </w:rPr>
              <w:t>SERVICES_URL_COMSCORE</w:t>
            </w:r>
          </w:p>
        </w:tc>
        <w:tc>
          <w:tcPr>
            <w:tcW w:w="2558" w:type="pct"/>
          </w:tcPr>
          <w:p w:rsidR="00E6119A" w:rsidRDefault="00E6119A" w:rsidP="00B170E2">
            <w:pPr>
              <w:rPr>
                <w:rFonts w:cs="Arial"/>
              </w:rPr>
            </w:pPr>
            <w:r w:rsidRPr="00A1656A">
              <w:rPr>
                <w:rFonts w:ascii="Arial" w:hAnsi="Arial" w:cs="Arial"/>
                <w:color w:val="333333"/>
              </w:rPr>
              <w:t>//tags.tiqcdn.com/utag/orange/obscare/prod/utag.js</w:t>
            </w:r>
          </w:p>
        </w:tc>
        <w:tc>
          <w:tcPr>
            <w:tcW w:w="1049" w:type="pct"/>
          </w:tcPr>
          <w:p w:rsidR="00E6119A" w:rsidRPr="0049276F" w:rsidRDefault="00E6119A" w:rsidP="00A67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&lt;same as Frontend1&gt;</w:t>
            </w:r>
          </w:p>
        </w:tc>
      </w:tr>
    </w:tbl>
    <w:p w:rsidR="001F64AA" w:rsidRPr="00E13B7C" w:rsidRDefault="001F64AA" w:rsidP="00EE1DE2">
      <w:pPr>
        <w:rPr>
          <w:rFonts w:ascii="Arial" w:hAnsi="Arial" w:cs="Arial"/>
        </w:rPr>
      </w:pPr>
    </w:p>
    <w:p w:rsidR="00D10E11" w:rsidRDefault="00D10E11" w:rsidP="00A4372F">
      <w:pPr>
        <w:tabs>
          <w:tab w:val="left" w:pos="7058"/>
        </w:tabs>
        <w:rPr>
          <w:rFonts w:ascii="Arial" w:hAnsi="Arial" w:cs="Arial"/>
        </w:rPr>
      </w:pPr>
    </w:p>
    <w:p w:rsidR="00D10E11" w:rsidRPr="0098659D" w:rsidRDefault="00D10E11" w:rsidP="0098659D">
      <w:pPr>
        <w:pStyle w:val="Heading3"/>
        <w:rPr>
          <w:rFonts w:ascii="Arial" w:hAnsi="Arial"/>
        </w:rPr>
      </w:pPr>
      <w:bookmarkStart w:id="64" w:name="_Toc437360013"/>
      <w:r w:rsidRPr="0098659D">
        <w:rPr>
          <w:rFonts w:ascii="Arial" w:hAnsi="Arial"/>
        </w:rPr>
        <w:t>Common Parameters (UAT/Pre-Prod/Production Platforms)</w:t>
      </w:r>
      <w:bookmarkEnd w:id="64"/>
    </w:p>
    <w:p w:rsidR="00D10E11" w:rsidRDefault="00D10E11" w:rsidP="00D10E11">
      <w:pPr>
        <w:tabs>
          <w:tab w:val="left" w:pos="705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4068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949"/>
        <w:gridCol w:w="5345"/>
      </w:tblGrid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49276F">
              <w:rPr>
                <w:rFonts w:ascii="Arial" w:hAnsi="Arial" w:cs="Arial"/>
                <w:color w:val="FF6600"/>
                <w:sz w:val="24"/>
              </w:rPr>
              <w:t>Key</w:t>
            </w:r>
          </w:p>
        </w:tc>
        <w:tc>
          <w:tcPr>
            <w:tcW w:w="3222" w:type="pct"/>
          </w:tcPr>
          <w:p w:rsidR="00D10E11" w:rsidRPr="0049276F" w:rsidRDefault="00D10E11" w:rsidP="009354DC">
            <w:pPr>
              <w:rPr>
                <w:rFonts w:ascii="Arial" w:hAnsi="Arial" w:cs="Arial"/>
                <w:color w:val="FF6600"/>
                <w:sz w:val="24"/>
              </w:rPr>
            </w:pPr>
            <w:r w:rsidRPr="0098659D">
              <w:rPr>
                <w:rFonts w:ascii="Arial" w:hAnsi="Arial" w:cs="Arial"/>
                <w:color w:val="FF6600"/>
                <w:sz w:val="24"/>
              </w:rPr>
              <w:t>UAT/Pre-Prod/Production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PATH_CSV_FILES_CURRENCIES</w:t>
            </w:r>
          </w:p>
        </w:tc>
        <w:tc>
          <w:tcPr>
            <w:tcW w:w="3222" w:type="pct"/>
          </w:tcPr>
          <w:p w:rsidR="00D10E11" w:rsidRPr="0049276F" w:rsidRDefault="00D10E11" w:rsidP="009354DC">
            <w:pPr>
              <w:rPr>
                <w:rFonts w:ascii="Arial" w:hAnsi="Arial" w:cs="Arial"/>
              </w:rPr>
            </w:pPr>
            <w:r w:rsidRPr="00DF5064">
              <w:rPr>
                <w:rFonts w:ascii="Arial" w:hAnsi="Arial" w:cs="Arial"/>
              </w:rPr>
              <w:t>/var/opt/data/flat/oqtfe/currencies.csv</w:t>
            </w:r>
          </w:p>
        </w:tc>
      </w:tr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PATH_CSV_FILES_COUNTRIES</w:t>
            </w:r>
          </w:p>
        </w:tc>
        <w:tc>
          <w:tcPr>
            <w:tcW w:w="3222" w:type="pct"/>
          </w:tcPr>
          <w:p w:rsidR="00D10E11" w:rsidRPr="0049276F" w:rsidRDefault="00D10E11" w:rsidP="009354DC">
            <w:pPr>
              <w:rPr>
                <w:rFonts w:ascii="Arial" w:hAnsi="Arial" w:cs="Arial"/>
              </w:rPr>
            </w:pPr>
            <w:r w:rsidRPr="0098659D">
              <w:rPr>
                <w:rFonts w:ascii="Arial" w:hAnsi="Arial" w:cs="Arial"/>
                <w:color w:val="333333"/>
              </w:rPr>
              <w:t>/var/opt/data/flat/oqtfe/countries.csv</w:t>
            </w:r>
          </w:p>
        </w:tc>
      </w:tr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PATH_CSV_FILES_PRODUCTS</w:t>
            </w:r>
          </w:p>
        </w:tc>
        <w:tc>
          <w:tcPr>
            <w:tcW w:w="3222" w:type="pct"/>
          </w:tcPr>
          <w:p w:rsidR="00D10E11" w:rsidRPr="0049276F" w:rsidRDefault="00D10E11" w:rsidP="009354DC">
            <w:pPr>
              <w:rPr>
                <w:rFonts w:ascii="Arial" w:hAnsi="Arial" w:cs="Arial"/>
              </w:rPr>
            </w:pPr>
            <w:r w:rsidRPr="00DF5064">
              <w:rPr>
                <w:rFonts w:ascii="Arial" w:hAnsi="Arial" w:cs="Arial"/>
              </w:rPr>
              <w:t>/var/opt/data/flat/oqtfe/products/</w:t>
            </w:r>
          </w:p>
        </w:tc>
      </w:tr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PATH_CSV_FILES_STATUS_ACTIONS</w:t>
            </w:r>
          </w:p>
        </w:tc>
        <w:tc>
          <w:tcPr>
            <w:tcW w:w="3222" w:type="pct"/>
          </w:tcPr>
          <w:p w:rsidR="00D10E11" w:rsidRPr="0049276F" w:rsidRDefault="00D10E11" w:rsidP="009354DC">
            <w:pPr>
              <w:rPr>
                <w:rFonts w:ascii="Arial" w:hAnsi="Arial" w:cs="Arial"/>
              </w:rPr>
            </w:pPr>
            <w:r w:rsidRPr="00DF5064">
              <w:rPr>
                <w:rFonts w:ascii="Arial" w:hAnsi="Arial" w:cs="Arial"/>
              </w:rPr>
              <w:t>/var/opt/data/flat/oqtfe/status_actions.csv</w:t>
            </w:r>
          </w:p>
        </w:tc>
      </w:tr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PATH_CSV_FILES_REASON_FOR_REJECTION</w:t>
            </w:r>
          </w:p>
        </w:tc>
        <w:tc>
          <w:tcPr>
            <w:tcW w:w="3222" w:type="pct"/>
          </w:tcPr>
          <w:p w:rsidR="00D10E11" w:rsidRPr="0049276F" w:rsidRDefault="00D10E11" w:rsidP="009354DC">
            <w:pPr>
              <w:rPr>
                <w:rFonts w:ascii="Arial" w:hAnsi="Arial" w:cs="Arial"/>
                <w:bCs/>
                <w:color w:val="000000"/>
              </w:rPr>
            </w:pPr>
            <w:r w:rsidRPr="00DF5064">
              <w:rPr>
                <w:rFonts w:ascii="Arial" w:hAnsi="Arial" w:cs="Arial"/>
              </w:rPr>
              <w:t>/var/opt/data/flat/oqtfe/reasons_for_rejection.csv</w:t>
            </w:r>
          </w:p>
        </w:tc>
      </w:tr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PATH_CSV_FILES_TYPES</w:t>
            </w:r>
          </w:p>
        </w:tc>
        <w:tc>
          <w:tcPr>
            <w:tcW w:w="3222" w:type="pct"/>
          </w:tcPr>
          <w:p w:rsidR="00D10E11" w:rsidRPr="0049276F" w:rsidRDefault="00D10E11" w:rsidP="009354DC">
            <w:pPr>
              <w:rPr>
                <w:rFonts w:ascii="Arial" w:hAnsi="Arial" w:cs="Arial"/>
              </w:rPr>
            </w:pPr>
            <w:r w:rsidRPr="00DF5064">
              <w:rPr>
                <w:rFonts w:ascii="Arial" w:hAnsi="Arial" w:cs="Arial"/>
                <w:sz w:val="20"/>
                <w:szCs w:val="20"/>
              </w:rPr>
              <w:t>/var/opt/data/flat/oqtfe/types.csv</w:t>
            </w:r>
          </w:p>
        </w:tc>
      </w:tr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PATH_CSV_FILES_FAGSERRORS</w:t>
            </w:r>
          </w:p>
        </w:tc>
        <w:tc>
          <w:tcPr>
            <w:tcW w:w="3222" w:type="pct"/>
          </w:tcPr>
          <w:p w:rsidR="00D10E11" w:rsidRPr="0049276F" w:rsidRDefault="00D10E11" w:rsidP="009354DC">
            <w:pPr>
              <w:rPr>
                <w:rFonts w:ascii="Arial" w:hAnsi="Arial" w:cs="Arial"/>
                <w:sz w:val="20"/>
                <w:szCs w:val="20"/>
              </w:rPr>
            </w:pPr>
            <w:r w:rsidRPr="00DF5064">
              <w:rPr>
                <w:color w:val="8064A2"/>
              </w:rPr>
              <w:t>/</w:t>
            </w:r>
            <w:r w:rsidRPr="0098659D">
              <w:rPr>
                <w:rFonts w:ascii="Arial" w:hAnsi="Arial" w:cs="Arial"/>
                <w:color w:val="333333"/>
              </w:rPr>
              <w:t>var/opt/data/flat/oqtfe/fagserrors.csv</w:t>
            </w:r>
          </w:p>
        </w:tc>
      </w:tr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PATH_CSV_FILES_REQUEST_TYPES</w:t>
            </w:r>
          </w:p>
        </w:tc>
        <w:tc>
          <w:tcPr>
            <w:tcW w:w="3222" w:type="pct"/>
          </w:tcPr>
          <w:p w:rsidR="00D10E11" w:rsidRPr="0049276F" w:rsidRDefault="00D10E11" w:rsidP="009354DC">
            <w:pPr>
              <w:rPr>
                <w:rFonts w:ascii="Arial" w:hAnsi="Arial" w:cs="Arial"/>
                <w:color w:val="333333"/>
              </w:rPr>
            </w:pPr>
            <w:r w:rsidRPr="00DF5064">
              <w:rPr>
                <w:rFonts w:ascii="Arial" w:hAnsi="Arial" w:cs="Arial"/>
                <w:color w:val="333333"/>
              </w:rPr>
              <w:t>/var/opt/data/flat/oqtfe/request_types.csv</w:t>
            </w:r>
          </w:p>
        </w:tc>
      </w:tr>
      <w:tr w:rsidR="00D10E11" w:rsidRPr="0049276F" w:rsidTr="0098659D"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PATH_CSV_FILES_VIDEO</w:t>
            </w:r>
          </w:p>
        </w:tc>
        <w:tc>
          <w:tcPr>
            <w:tcW w:w="3222" w:type="pct"/>
          </w:tcPr>
          <w:p w:rsidR="00D10E11" w:rsidRPr="00DF5064" w:rsidRDefault="00D10E11" w:rsidP="009354DC">
            <w:pPr>
              <w:rPr>
                <w:rFonts w:ascii="Arial" w:hAnsi="Arial" w:cs="Arial"/>
                <w:color w:val="333333"/>
              </w:rPr>
            </w:pPr>
            <w:r w:rsidRPr="00DF5064">
              <w:rPr>
                <w:rFonts w:ascii="Arial" w:hAnsi="Arial" w:cs="Arial"/>
                <w:color w:val="333333"/>
              </w:rPr>
              <w:t>/var/opt/data/flat/oqtfe/video.csv</w:t>
            </w:r>
          </w:p>
        </w:tc>
      </w:tr>
      <w:tr w:rsidR="00D10E11" w:rsidRPr="0049276F" w:rsidTr="0098659D">
        <w:trPr>
          <w:trHeight w:val="130"/>
        </w:trPr>
        <w:tc>
          <w:tcPr>
            <w:tcW w:w="1778" w:type="pct"/>
          </w:tcPr>
          <w:p w:rsidR="00D10E11" w:rsidRPr="0049276F" w:rsidRDefault="00D10E11" w:rsidP="009354DC">
            <w:pPr>
              <w:rPr>
                <w:rFonts w:ascii="Arial" w:hAnsi="Arial" w:cs="Arial"/>
                <w:spacing w:val="-20"/>
              </w:rPr>
            </w:pPr>
            <w:r w:rsidRPr="00DF5064">
              <w:rPr>
                <w:rFonts w:ascii="Arial" w:hAnsi="Arial" w:cs="Arial"/>
                <w:spacing w:val="-20"/>
              </w:rPr>
              <w:t>PATH_JSON_FILES_QRF</w:t>
            </w:r>
          </w:p>
        </w:tc>
        <w:tc>
          <w:tcPr>
            <w:tcW w:w="3222" w:type="pct"/>
          </w:tcPr>
          <w:p w:rsidR="00D10E11" w:rsidRPr="00DF5064" w:rsidRDefault="00D10E11" w:rsidP="009354DC">
            <w:pPr>
              <w:rPr>
                <w:rFonts w:ascii="Arial" w:hAnsi="Arial" w:cs="Arial"/>
                <w:color w:val="333333"/>
              </w:rPr>
            </w:pPr>
            <w:r w:rsidRPr="00DF5064">
              <w:rPr>
                <w:rFonts w:ascii="Arial" w:hAnsi="Arial" w:cs="Arial"/>
                <w:color w:val="333333"/>
              </w:rPr>
              <w:t>/var/opt/data/flat/oqtfe/</w:t>
            </w:r>
          </w:p>
        </w:tc>
      </w:tr>
      <w:tr w:rsidR="009E025A" w:rsidRPr="0049276F" w:rsidTr="0098659D">
        <w:trPr>
          <w:trHeight w:val="130"/>
        </w:trPr>
        <w:tc>
          <w:tcPr>
            <w:tcW w:w="1778" w:type="pct"/>
          </w:tcPr>
          <w:p w:rsidR="009E025A" w:rsidRPr="00DF5064" w:rsidRDefault="009E025A" w:rsidP="009354DC">
            <w:pPr>
              <w:rPr>
                <w:rFonts w:ascii="Arial" w:hAnsi="Arial" w:cs="Arial"/>
                <w:spacing w:val="-20"/>
              </w:rPr>
            </w:pPr>
            <w:r w:rsidRPr="00F462D5">
              <w:rPr>
                <w:rFonts w:ascii="Arial" w:hAnsi="Arial" w:cs="Arial"/>
                <w:spacing w:val="-20"/>
              </w:rPr>
              <w:t>PATH_CSV_FILES_VIDEO_OT</w:t>
            </w:r>
          </w:p>
        </w:tc>
        <w:tc>
          <w:tcPr>
            <w:tcW w:w="3222" w:type="pct"/>
          </w:tcPr>
          <w:p w:rsidR="009E025A" w:rsidRPr="00DF5064" w:rsidRDefault="009E025A" w:rsidP="009354DC">
            <w:pPr>
              <w:rPr>
                <w:rFonts w:ascii="Arial" w:hAnsi="Arial" w:cs="Arial"/>
                <w:color w:val="333333"/>
              </w:rPr>
            </w:pPr>
            <w:r w:rsidRPr="00DF5064">
              <w:rPr>
                <w:rFonts w:ascii="Arial" w:hAnsi="Arial" w:cs="Arial"/>
                <w:color w:val="333333"/>
              </w:rPr>
              <w:t>/var/opt/data/flat</w:t>
            </w:r>
            <w:r w:rsidRPr="00F462D5">
              <w:rPr>
                <w:rFonts w:ascii="Arial" w:hAnsi="Arial" w:cs="Arial"/>
                <w:color w:val="333333"/>
              </w:rPr>
              <w:t>/</w:t>
            </w:r>
            <w:r w:rsidR="00F65015">
              <w:rPr>
                <w:rFonts w:ascii="Arial" w:hAnsi="Arial" w:cs="Arial"/>
                <w:color w:val="333333"/>
              </w:rPr>
              <w:t>oqtfe/</w:t>
            </w:r>
            <w:r w:rsidRPr="00F462D5">
              <w:rPr>
                <w:rFonts w:ascii="Arial" w:hAnsi="Arial" w:cs="Arial"/>
                <w:color w:val="333333"/>
              </w:rPr>
              <w:t>videoOT.csv</w:t>
            </w:r>
          </w:p>
        </w:tc>
      </w:tr>
      <w:tr w:rsidR="009E025A" w:rsidRPr="0049276F" w:rsidTr="0098659D">
        <w:trPr>
          <w:trHeight w:val="130"/>
        </w:trPr>
        <w:tc>
          <w:tcPr>
            <w:tcW w:w="1778" w:type="pct"/>
          </w:tcPr>
          <w:p w:rsidR="009E025A" w:rsidRPr="00F462D5" w:rsidRDefault="009D6545" w:rsidP="009354DC">
            <w:pPr>
              <w:rPr>
                <w:rFonts w:ascii="Arial" w:hAnsi="Arial" w:cs="Arial"/>
                <w:spacing w:val="-20"/>
              </w:rPr>
            </w:pPr>
            <w:r w:rsidRPr="009D6545">
              <w:rPr>
                <w:rFonts w:ascii="Arial" w:hAnsi="Arial" w:cs="Arial"/>
                <w:spacing w:val="-20"/>
              </w:rPr>
              <w:t>PATH_CSV_FILE_OQT_PARAMETERS</w:t>
            </w:r>
          </w:p>
        </w:tc>
        <w:tc>
          <w:tcPr>
            <w:tcW w:w="3222" w:type="pct"/>
          </w:tcPr>
          <w:p w:rsidR="009E025A" w:rsidRPr="00DF5064" w:rsidRDefault="009D6545" w:rsidP="009354DC">
            <w:pPr>
              <w:rPr>
                <w:rFonts w:ascii="Arial" w:hAnsi="Arial" w:cs="Arial"/>
                <w:color w:val="333333"/>
              </w:rPr>
            </w:pPr>
            <w:r w:rsidRPr="009D6545">
              <w:rPr>
                <w:rFonts w:ascii="Arial" w:hAnsi="Arial" w:cs="Arial"/>
                <w:color w:val="333333"/>
              </w:rPr>
              <w:t>/var/opt/data/flat/oqtfe/OQT_Parameters.csv</w:t>
            </w:r>
          </w:p>
        </w:tc>
      </w:tr>
      <w:tr w:rsidR="009E025A" w:rsidRPr="0049276F" w:rsidTr="0098659D">
        <w:trPr>
          <w:trHeight w:val="130"/>
        </w:trPr>
        <w:tc>
          <w:tcPr>
            <w:tcW w:w="1778" w:type="pct"/>
          </w:tcPr>
          <w:p w:rsidR="009E025A" w:rsidRPr="00F462D5" w:rsidRDefault="009E025A" w:rsidP="009354DC">
            <w:pPr>
              <w:rPr>
                <w:rFonts w:ascii="Arial" w:hAnsi="Arial" w:cs="Arial"/>
                <w:spacing w:val="-20"/>
              </w:rPr>
            </w:pPr>
            <w:r w:rsidRPr="00F462D5">
              <w:rPr>
                <w:rFonts w:ascii="Arial" w:hAnsi="Arial" w:cs="Arial"/>
                <w:spacing w:val="-20"/>
              </w:rPr>
              <w:t>PATH_CSV_FILES_ORDER_STATUS</w:t>
            </w:r>
          </w:p>
        </w:tc>
        <w:tc>
          <w:tcPr>
            <w:tcW w:w="3222" w:type="pct"/>
          </w:tcPr>
          <w:p w:rsidR="009E025A" w:rsidRPr="00DF5064" w:rsidRDefault="009E025A" w:rsidP="009354DC">
            <w:pPr>
              <w:rPr>
                <w:rFonts w:ascii="Arial" w:hAnsi="Arial" w:cs="Arial"/>
                <w:color w:val="333333"/>
              </w:rPr>
            </w:pPr>
            <w:r w:rsidRPr="00DF5064">
              <w:rPr>
                <w:rFonts w:ascii="Arial" w:hAnsi="Arial" w:cs="Arial"/>
                <w:color w:val="333333"/>
              </w:rPr>
              <w:t>/var/opt/data/flat</w:t>
            </w:r>
            <w:r w:rsidRPr="00F462D5">
              <w:rPr>
                <w:rFonts w:ascii="Arial" w:hAnsi="Arial" w:cs="Arial"/>
                <w:color w:val="333333"/>
              </w:rPr>
              <w:t>/</w:t>
            </w:r>
            <w:r w:rsidR="001B497A">
              <w:rPr>
                <w:rFonts w:ascii="Arial" w:hAnsi="Arial" w:cs="Arial"/>
                <w:color w:val="333333"/>
              </w:rPr>
              <w:t>oqtfe/</w:t>
            </w:r>
            <w:r w:rsidRPr="00F462D5">
              <w:rPr>
                <w:rFonts w:ascii="Arial" w:hAnsi="Arial" w:cs="Arial"/>
                <w:color w:val="333333"/>
              </w:rPr>
              <w:t>order_status.csv</w:t>
            </w:r>
          </w:p>
        </w:tc>
      </w:tr>
      <w:tr w:rsidR="009E025A" w:rsidRPr="0049276F" w:rsidTr="0098659D">
        <w:trPr>
          <w:trHeight w:val="130"/>
        </w:trPr>
        <w:tc>
          <w:tcPr>
            <w:tcW w:w="1778" w:type="pct"/>
          </w:tcPr>
          <w:p w:rsidR="009E025A" w:rsidRPr="00F462D5" w:rsidRDefault="009E025A" w:rsidP="009354DC">
            <w:pPr>
              <w:rPr>
                <w:rFonts w:ascii="Arial" w:hAnsi="Arial" w:cs="Arial"/>
                <w:spacing w:val="-20"/>
              </w:rPr>
            </w:pPr>
            <w:r w:rsidRPr="002E6328">
              <w:rPr>
                <w:rFonts w:ascii="Arial" w:hAnsi="Arial" w:cs="Arial"/>
                <w:spacing w:val="-20"/>
              </w:rPr>
              <w:lastRenderedPageBreak/>
              <w:t>PATH_CSV_FILES_DELIVERY_INFO_PARAMS</w:t>
            </w:r>
          </w:p>
        </w:tc>
        <w:tc>
          <w:tcPr>
            <w:tcW w:w="3222" w:type="pct"/>
          </w:tcPr>
          <w:p w:rsidR="009E025A" w:rsidRPr="00DF5064" w:rsidRDefault="009E025A" w:rsidP="009354DC">
            <w:pPr>
              <w:rPr>
                <w:rFonts w:ascii="Arial" w:hAnsi="Arial" w:cs="Arial"/>
                <w:color w:val="333333"/>
              </w:rPr>
            </w:pPr>
            <w:r w:rsidRPr="00DF5064">
              <w:rPr>
                <w:rFonts w:ascii="Arial" w:hAnsi="Arial" w:cs="Arial"/>
                <w:color w:val="333333"/>
              </w:rPr>
              <w:t>/var/opt/data/flat</w:t>
            </w:r>
            <w:r w:rsidRPr="00F462D5">
              <w:rPr>
                <w:rFonts w:ascii="Arial" w:hAnsi="Arial" w:cs="Arial"/>
                <w:color w:val="333333"/>
              </w:rPr>
              <w:t>/</w:t>
            </w:r>
            <w:r w:rsidR="00050AFB">
              <w:rPr>
                <w:rFonts w:ascii="Arial" w:hAnsi="Arial" w:cs="Arial"/>
                <w:color w:val="333333"/>
              </w:rPr>
              <w:t>oqtfe/</w:t>
            </w:r>
            <w:r w:rsidRPr="002E6328">
              <w:rPr>
                <w:rFonts w:ascii="Arial" w:hAnsi="Arial" w:cs="Arial"/>
                <w:color w:val="333333"/>
              </w:rPr>
              <w:t>deliveryInformationParameters.csv</w:t>
            </w:r>
          </w:p>
        </w:tc>
      </w:tr>
      <w:tr w:rsidR="00D43383" w:rsidRPr="0049276F" w:rsidTr="0098659D">
        <w:trPr>
          <w:trHeight w:val="130"/>
        </w:trPr>
        <w:tc>
          <w:tcPr>
            <w:tcW w:w="1778" w:type="pct"/>
          </w:tcPr>
          <w:p w:rsidR="00D43383" w:rsidRPr="002E6328" w:rsidRDefault="00D43383" w:rsidP="009354DC">
            <w:pPr>
              <w:rPr>
                <w:rFonts w:ascii="Arial" w:hAnsi="Arial" w:cs="Arial"/>
                <w:spacing w:val="-20"/>
              </w:rPr>
            </w:pPr>
            <w:r w:rsidRPr="00DD0351">
              <w:rPr>
                <w:rFonts w:ascii="Arial" w:hAnsi="Arial" w:cs="Arial"/>
                <w:spacing w:val="-20"/>
              </w:rPr>
              <w:t>PATH_CSV_FILES_DISCONNECT_REQUEST_PARAMS</w:t>
            </w:r>
          </w:p>
        </w:tc>
        <w:tc>
          <w:tcPr>
            <w:tcW w:w="3222" w:type="pct"/>
          </w:tcPr>
          <w:p w:rsidR="00D43383" w:rsidRPr="00DF5064" w:rsidRDefault="00D43383" w:rsidP="009354DC">
            <w:pPr>
              <w:rPr>
                <w:rFonts w:ascii="Arial" w:hAnsi="Arial" w:cs="Arial"/>
                <w:color w:val="333333"/>
              </w:rPr>
            </w:pPr>
            <w:r w:rsidRPr="00DD0351">
              <w:rPr>
                <w:rFonts w:ascii="Arial" w:hAnsi="Arial" w:cs="Arial"/>
                <w:color w:val="333333"/>
              </w:rPr>
              <w:t>/var/opt/data/flat/oqtfe/disconnectRequestParameters.csv</w:t>
            </w:r>
          </w:p>
        </w:tc>
      </w:tr>
      <w:tr w:rsidR="00392179" w:rsidRPr="0049276F" w:rsidTr="0098659D">
        <w:trPr>
          <w:trHeight w:val="130"/>
        </w:trPr>
        <w:tc>
          <w:tcPr>
            <w:tcW w:w="1778" w:type="pct"/>
          </w:tcPr>
          <w:p w:rsidR="00392179" w:rsidRPr="00DD0351" w:rsidRDefault="00392179" w:rsidP="009354DC">
            <w:pPr>
              <w:rPr>
                <w:rFonts w:ascii="Arial" w:hAnsi="Arial" w:cs="Arial"/>
                <w:spacing w:val="-20"/>
              </w:rPr>
            </w:pPr>
            <w:r w:rsidRPr="00392179">
              <w:rPr>
                <w:rFonts w:ascii="Arial" w:hAnsi="Arial" w:cs="Arial"/>
                <w:spacing w:val="-20"/>
              </w:rPr>
              <w:t>PATH_CSV_FILES_STATUS_ACTIONS_OT</w:t>
            </w:r>
          </w:p>
        </w:tc>
        <w:tc>
          <w:tcPr>
            <w:tcW w:w="3222" w:type="pct"/>
          </w:tcPr>
          <w:p w:rsidR="00392179" w:rsidRPr="00DD0351" w:rsidRDefault="00392179" w:rsidP="009354DC">
            <w:pPr>
              <w:rPr>
                <w:rFonts w:ascii="Arial" w:hAnsi="Arial" w:cs="Arial"/>
                <w:color w:val="333333"/>
              </w:rPr>
            </w:pPr>
            <w:r w:rsidRPr="00392179">
              <w:rPr>
                <w:rFonts w:ascii="Arial" w:hAnsi="Arial" w:cs="Arial"/>
                <w:color w:val="333333"/>
              </w:rPr>
              <w:t>/var/opt/data/flat/oqtfe/status_actions_ot.csv</w:t>
            </w:r>
          </w:p>
        </w:tc>
      </w:tr>
      <w:tr w:rsidR="009F2976" w:rsidRPr="0049276F" w:rsidTr="0098659D">
        <w:trPr>
          <w:trHeight w:val="130"/>
        </w:trPr>
        <w:tc>
          <w:tcPr>
            <w:tcW w:w="1778" w:type="pct"/>
          </w:tcPr>
          <w:p w:rsidR="009F2976" w:rsidRPr="00392179" w:rsidRDefault="009F2976" w:rsidP="009354DC">
            <w:pPr>
              <w:rPr>
                <w:rFonts w:ascii="Arial" w:hAnsi="Arial" w:cs="Arial"/>
                <w:spacing w:val="-20"/>
              </w:rPr>
            </w:pPr>
            <w:r w:rsidRPr="009F2976">
              <w:rPr>
                <w:rFonts w:ascii="Arial" w:hAnsi="Arial" w:cs="Arial"/>
                <w:spacing w:val="-20"/>
              </w:rPr>
              <w:t>PATH_CSV_FILE_IC01_TO_BE_IGNORED</w:t>
            </w:r>
          </w:p>
        </w:tc>
        <w:tc>
          <w:tcPr>
            <w:tcW w:w="3222" w:type="pct"/>
          </w:tcPr>
          <w:p w:rsidR="009F2976" w:rsidRPr="00392179" w:rsidRDefault="009F2976" w:rsidP="009354DC">
            <w:pPr>
              <w:rPr>
                <w:rFonts w:ascii="Arial" w:hAnsi="Arial" w:cs="Arial"/>
                <w:color w:val="333333"/>
              </w:rPr>
            </w:pPr>
            <w:r w:rsidRPr="009F2976">
              <w:rPr>
                <w:rFonts w:ascii="Arial" w:hAnsi="Arial" w:cs="Arial"/>
                <w:color w:val="333333"/>
              </w:rPr>
              <w:t>/var/opt/data/flat/oqtfe/Inactive_Ic01s.csv</w:t>
            </w:r>
          </w:p>
        </w:tc>
      </w:tr>
      <w:tr w:rsidR="008478AA" w:rsidRPr="0049276F" w:rsidTr="0098659D">
        <w:trPr>
          <w:trHeight w:val="130"/>
        </w:trPr>
        <w:tc>
          <w:tcPr>
            <w:tcW w:w="1778" w:type="pct"/>
          </w:tcPr>
          <w:p w:rsidR="008478AA" w:rsidRPr="009F2976" w:rsidRDefault="008478AA" w:rsidP="009354DC">
            <w:pPr>
              <w:rPr>
                <w:rFonts w:ascii="Arial" w:hAnsi="Arial" w:cs="Arial"/>
                <w:spacing w:val="-20"/>
              </w:rPr>
            </w:pPr>
            <w:r w:rsidRPr="00FB3A17">
              <w:rPr>
                <w:rFonts w:ascii="Arial" w:hAnsi="Arial" w:cs="Arial"/>
                <w:spacing w:val="-20"/>
              </w:rPr>
              <w:t>PATH_CSV_FILES_QUESTIONS_ANSWERS_PARAMS</w:t>
            </w:r>
          </w:p>
        </w:tc>
        <w:tc>
          <w:tcPr>
            <w:tcW w:w="3222" w:type="pct"/>
          </w:tcPr>
          <w:p w:rsidR="008478AA" w:rsidRPr="009F2976" w:rsidRDefault="008478AA" w:rsidP="009354DC">
            <w:pPr>
              <w:rPr>
                <w:rFonts w:ascii="Arial" w:hAnsi="Arial" w:cs="Arial"/>
                <w:color w:val="333333"/>
              </w:rPr>
            </w:pPr>
            <w:r w:rsidRPr="00FB3A17">
              <w:rPr>
                <w:rFonts w:ascii="Arial" w:hAnsi="Arial" w:cs="Arial"/>
                <w:color w:val="333333"/>
              </w:rPr>
              <w:t>/var/opt/data/flat/oqtfe/feedbackQuestionsAnswers.csv</w:t>
            </w:r>
          </w:p>
        </w:tc>
      </w:tr>
      <w:tr w:rsidR="008478AA" w:rsidRPr="0049276F" w:rsidTr="0098659D">
        <w:trPr>
          <w:trHeight w:val="130"/>
        </w:trPr>
        <w:tc>
          <w:tcPr>
            <w:tcW w:w="1778" w:type="pct"/>
          </w:tcPr>
          <w:p w:rsidR="008478AA" w:rsidRPr="009F2976" w:rsidRDefault="008478AA" w:rsidP="009354DC">
            <w:pPr>
              <w:rPr>
                <w:rFonts w:ascii="Arial" w:hAnsi="Arial" w:cs="Arial"/>
                <w:spacing w:val="-20"/>
              </w:rPr>
            </w:pPr>
            <w:r w:rsidRPr="00FB3A17">
              <w:rPr>
                <w:rFonts w:ascii="Arial" w:hAnsi="Arial" w:cs="Arial"/>
                <w:spacing w:val="-20"/>
              </w:rPr>
              <w:t>PATH_CSV_FILE_IC01_TO_BE_IGNORED</w:t>
            </w:r>
          </w:p>
        </w:tc>
        <w:tc>
          <w:tcPr>
            <w:tcW w:w="3222" w:type="pct"/>
          </w:tcPr>
          <w:p w:rsidR="008478AA" w:rsidRPr="009F2976" w:rsidRDefault="008478AA" w:rsidP="009354DC">
            <w:pPr>
              <w:rPr>
                <w:rFonts w:ascii="Arial" w:hAnsi="Arial" w:cs="Arial"/>
                <w:color w:val="333333"/>
              </w:rPr>
            </w:pPr>
            <w:r w:rsidRPr="00FB3A17">
              <w:rPr>
                <w:rFonts w:ascii="Arial" w:hAnsi="Arial" w:cs="Arial"/>
                <w:color w:val="333333"/>
              </w:rPr>
              <w:t>/var/opt/data/flat/oqtfe/Inactive_Ic01s.csv</w:t>
            </w:r>
          </w:p>
        </w:tc>
      </w:tr>
      <w:tr w:rsidR="008D31DF" w:rsidRPr="0049276F" w:rsidTr="0098659D">
        <w:trPr>
          <w:trHeight w:val="130"/>
        </w:trPr>
        <w:tc>
          <w:tcPr>
            <w:tcW w:w="1778" w:type="pct"/>
          </w:tcPr>
          <w:p w:rsidR="008D31DF" w:rsidRPr="00FB3A17" w:rsidRDefault="008D31DF" w:rsidP="009354DC">
            <w:pPr>
              <w:rPr>
                <w:rFonts w:ascii="Arial" w:hAnsi="Arial" w:cs="Arial"/>
                <w:spacing w:val="-20"/>
              </w:rPr>
            </w:pPr>
            <w:r w:rsidRPr="00FB3A17">
              <w:rPr>
                <w:rFonts w:ascii="Arial" w:hAnsi="Arial" w:cs="Arial"/>
                <w:spacing w:val="-20"/>
              </w:rPr>
              <w:t>PATH_CSV_FILE_DEFAULT_IC01</w:t>
            </w:r>
          </w:p>
        </w:tc>
        <w:tc>
          <w:tcPr>
            <w:tcW w:w="3222" w:type="pct"/>
          </w:tcPr>
          <w:p w:rsidR="008D31DF" w:rsidRPr="00FB3A17" w:rsidRDefault="008D31DF" w:rsidP="009354DC">
            <w:pPr>
              <w:rPr>
                <w:rFonts w:ascii="Arial" w:hAnsi="Arial" w:cs="Arial"/>
                <w:color w:val="333333"/>
              </w:rPr>
            </w:pPr>
            <w:r w:rsidRPr="00FB3A17">
              <w:rPr>
                <w:rFonts w:ascii="Arial" w:hAnsi="Arial" w:cs="Arial"/>
                <w:color w:val="333333"/>
              </w:rPr>
              <w:t>/var/opt/data/flat/oqtfe/Default_Ic01s.csv</w:t>
            </w:r>
          </w:p>
        </w:tc>
      </w:tr>
      <w:tr w:rsidR="004D6017" w:rsidRPr="0049276F" w:rsidTr="0098659D">
        <w:trPr>
          <w:trHeight w:val="130"/>
        </w:trPr>
        <w:tc>
          <w:tcPr>
            <w:tcW w:w="1778" w:type="pct"/>
          </w:tcPr>
          <w:p w:rsidR="004D6017" w:rsidRPr="00D72B44" w:rsidRDefault="00A23F9F" w:rsidP="004D6017">
            <w:pPr>
              <w:pStyle w:val="HTMLPreformatted"/>
              <w:shd w:val="clear" w:color="auto" w:fill="FFFFFF"/>
              <w:rPr>
                <w:rFonts w:ascii="Arial" w:eastAsia="Calibri" w:hAnsi="Arial" w:cs="Arial"/>
                <w:spacing w:val="-20"/>
                <w:sz w:val="22"/>
                <w:szCs w:val="22"/>
                <w:lang w:bidi="ar-SA"/>
              </w:rPr>
            </w:pPr>
            <w:r w:rsidRPr="00D72B44">
              <w:rPr>
                <w:rFonts w:ascii="Arial" w:eastAsia="Calibri" w:hAnsi="Arial" w:cs="Arial"/>
                <w:spacing w:val="-20"/>
                <w:sz w:val="22"/>
                <w:szCs w:val="22"/>
                <w:lang w:bidi="ar-SA"/>
              </w:rPr>
              <w:t>PATH_CSV_FILE_SITE_WARNING</w:t>
            </w:r>
          </w:p>
          <w:p w:rsidR="004D6017" w:rsidRPr="00FB3A17" w:rsidRDefault="004D6017" w:rsidP="009354DC">
            <w:pPr>
              <w:rPr>
                <w:rFonts w:ascii="Arial" w:hAnsi="Arial" w:cs="Arial"/>
                <w:spacing w:val="-20"/>
              </w:rPr>
            </w:pPr>
          </w:p>
        </w:tc>
        <w:tc>
          <w:tcPr>
            <w:tcW w:w="3222" w:type="pct"/>
          </w:tcPr>
          <w:p w:rsidR="004D6017" w:rsidRPr="00FB3A17" w:rsidRDefault="004D6017" w:rsidP="009354DC">
            <w:pPr>
              <w:rPr>
                <w:rFonts w:ascii="Arial" w:hAnsi="Arial" w:cs="Arial"/>
                <w:color w:val="333333"/>
              </w:rPr>
            </w:pPr>
            <w:r w:rsidRPr="00FB3A17">
              <w:rPr>
                <w:rFonts w:ascii="Arial" w:hAnsi="Arial" w:cs="Arial"/>
                <w:color w:val="333333"/>
              </w:rPr>
              <w:t>/var/opt/</w:t>
            </w:r>
            <w:r>
              <w:rPr>
                <w:rFonts w:ascii="Arial" w:hAnsi="Arial" w:cs="Arial"/>
                <w:color w:val="333333"/>
              </w:rPr>
              <w:t>data/flat/oqtfe/site_warning.csv</w:t>
            </w:r>
          </w:p>
        </w:tc>
      </w:tr>
      <w:tr w:rsidR="007D1653" w:rsidRPr="00FB3A17" w:rsidTr="007D1653">
        <w:trPr>
          <w:trHeight w:val="130"/>
        </w:trPr>
        <w:tc>
          <w:tcPr>
            <w:tcW w:w="177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D1653" w:rsidRPr="00D32CFE" w:rsidRDefault="007D1653" w:rsidP="00AB2170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72B44">
              <w:rPr>
                <w:rFonts w:ascii="Arial" w:eastAsia="Calibri" w:hAnsi="Arial" w:cs="Arial"/>
                <w:spacing w:val="-20"/>
                <w:sz w:val="22"/>
                <w:szCs w:val="22"/>
                <w:lang w:bidi="ar-SA"/>
              </w:rPr>
              <w:t>PATH_CSV_FILE_RELEASE_NOTIFICATION</w:t>
            </w:r>
          </w:p>
        </w:tc>
        <w:tc>
          <w:tcPr>
            <w:tcW w:w="322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D1653" w:rsidRPr="00FB3A17" w:rsidRDefault="007D1653" w:rsidP="00AB2170">
            <w:pPr>
              <w:rPr>
                <w:rFonts w:ascii="Arial" w:hAnsi="Arial" w:cs="Arial"/>
                <w:color w:val="333333"/>
              </w:rPr>
            </w:pPr>
            <w:r w:rsidRPr="00FB3A17">
              <w:rPr>
                <w:rFonts w:ascii="Arial" w:hAnsi="Arial" w:cs="Arial"/>
                <w:color w:val="333333"/>
              </w:rPr>
              <w:t>/var/opt/</w:t>
            </w:r>
            <w:r>
              <w:rPr>
                <w:rFonts w:ascii="Arial" w:hAnsi="Arial" w:cs="Arial"/>
                <w:color w:val="333333"/>
              </w:rPr>
              <w:t>data/flat/oqtfe/</w:t>
            </w:r>
            <w:r w:rsidRPr="009132C8">
              <w:rPr>
                <w:rFonts w:ascii="Arial" w:hAnsi="Arial" w:cs="Arial"/>
                <w:color w:val="333333"/>
              </w:rPr>
              <w:t>release_notification.csv</w:t>
            </w:r>
          </w:p>
        </w:tc>
      </w:tr>
    </w:tbl>
    <w:p w:rsidR="00D10E11" w:rsidRDefault="00D10E11" w:rsidP="00D10E11">
      <w:pPr>
        <w:rPr>
          <w:rFonts w:ascii="Arial" w:hAnsi="Arial" w:cs="Arial"/>
        </w:rPr>
      </w:pPr>
    </w:p>
    <w:p w:rsidR="004B6B16" w:rsidRPr="00F65C56" w:rsidRDefault="00D90D47" w:rsidP="00F65C56">
      <w:pPr>
        <w:pStyle w:val="Heading1"/>
        <w:rPr>
          <w:rFonts w:ascii="Arial" w:hAnsi="Arial"/>
          <w:lang w:val="en-US"/>
        </w:rPr>
      </w:pPr>
      <w:bookmarkStart w:id="65" w:name="_Toc437360014"/>
      <w:r w:rsidRPr="00F65C56">
        <w:rPr>
          <w:rFonts w:ascii="Arial" w:hAnsi="Arial"/>
          <w:lang w:val="en-US"/>
        </w:rPr>
        <w:t xml:space="preserve">Application </w:t>
      </w:r>
      <w:r w:rsidR="00F50273" w:rsidRPr="00F65C56">
        <w:rPr>
          <w:rFonts w:ascii="Arial" w:hAnsi="Arial"/>
          <w:lang w:val="en-US"/>
        </w:rPr>
        <w:t>Installation</w:t>
      </w:r>
      <w:bookmarkEnd w:id="65"/>
      <w:r w:rsidRPr="00F65C56">
        <w:rPr>
          <w:rFonts w:ascii="Arial" w:hAnsi="Arial"/>
          <w:lang w:val="en-US"/>
        </w:rPr>
        <w:t xml:space="preserve"> </w:t>
      </w:r>
    </w:p>
    <w:p w:rsidR="00EF6D98" w:rsidRPr="00E730CD" w:rsidRDefault="009E51DD" w:rsidP="00EF6D98">
      <w:pPr>
        <w:rPr>
          <w:rFonts w:ascii="Arial" w:hAnsi="Arial" w:cs="Arial"/>
          <w:color w:val="FF0000"/>
        </w:rPr>
      </w:pPr>
      <w:r w:rsidRPr="009E51DD">
        <w:rPr>
          <w:rFonts w:ascii="Arial" w:hAnsi="Arial" w:cs="Arial"/>
          <w:color w:val="FF0000"/>
        </w:rPr>
        <w:t xml:space="preserve"> </w:t>
      </w:r>
      <w:r w:rsidR="00EF6D98" w:rsidRPr="00E730CD">
        <w:rPr>
          <w:rFonts w:ascii="Arial" w:hAnsi="Arial" w:cs="Arial"/>
          <w:color w:val="FF0000"/>
        </w:rPr>
        <w:t>In the all document replace GxxRxxCxx with the Goroco.to use.</w:t>
      </w:r>
    </w:p>
    <w:p w:rsidR="00EF6D98" w:rsidRPr="00E730CD" w:rsidRDefault="00EF6D98" w:rsidP="00EF6D98">
      <w:pPr>
        <w:rPr>
          <w:rFonts w:cs="Arial"/>
          <w:color w:val="FF0000"/>
        </w:rPr>
      </w:pPr>
    </w:p>
    <w:p w:rsidR="00EF6D98" w:rsidRPr="00E730CD" w:rsidRDefault="00EF6D98" w:rsidP="00EF6D98">
      <w:pPr>
        <w:rPr>
          <w:rFonts w:ascii="Arial" w:hAnsi="Arial" w:cs="Arial"/>
        </w:rPr>
      </w:pPr>
      <w:r w:rsidRPr="00E730C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OQT</w:t>
      </w:r>
      <w:r w:rsidRPr="00E730CD">
        <w:rPr>
          <w:rFonts w:ascii="Arial" w:hAnsi="Arial" w:cs="Arial"/>
        </w:rPr>
        <w:t xml:space="preserve"> packages are delivered on the delivery platform (</w:t>
      </w:r>
      <w:r w:rsidRPr="00B6392D">
        <w:rPr>
          <w:rFonts w:ascii="Arial" w:hAnsi="Arial" w:cs="Arial"/>
        </w:rPr>
        <w:t>lx01692d)</w:t>
      </w:r>
      <w:r>
        <w:rPr>
          <w:rFonts w:ascii="Arial" w:hAnsi="Arial" w:cs="Arial"/>
        </w:rPr>
        <w:t xml:space="preserve"> under the directory /users/</w:t>
      </w:r>
      <w:r w:rsidRPr="00E730CD">
        <w:rPr>
          <w:rFonts w:ascii="Arial" w:hAnsi="Arial" w:cs="Arial"/>
        </w:rPr>
        <w:t>o</w:t>
      </w:r>
      <w:r>
        <w:rPr>
          <w:rFonts w:ascii="Arial" w:hAnsi="Arial" w:cs="Arial"/>
        </w:rPr>
        <w:t>qt</w:t>
      </w:r>
      <w:r w:rsidRPr="00E730CD">
        <w:rPr>
          <w:rFonts w:ascii="Arial" w:hAnsi="Arial" w:cs="Arial"/>
        </w:rPr>
        <w:t xml:space="preserve">/DevDeliveries/GxxRxxCxx. The delivered file for the </w:t>
      </w:r>
      <w:r>
        <w:rPr>
          <w:rFonts w:ascii="Arial" w:hAnsi="Arial" w:cs="Arial"/>
        </w:rPr>
        <w:t>backend server</w:t>
      </w:r>
      <w:r w:rsidRPr="00E730CD">
        <w:rPr>
          <w:rFonts w:ascii="Arial" w:hAnsi="Arial" w:cs="Arial"/>
        </w:rPr>
        <w:t xml:space="preserve"> is:</w:t>
      </w:r>
    </w:p>
    <w:p w:rsidR="00EF6D98" w:rsidRPr="00E730CD" w:rsidRDefault="00854709" w:rsidP="00EF6D9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oqtf</w:t>
      </w:r>
      <w:r w:rsidR="00EF6D98">
        <w:rPr>
          <w:rFonts w:ascii="Arial" w:hAnsi="Arial" w:cs="Arial"/>
        </w:rPr>
        <w:t>e</w:t>
      </w:r>
      <w:r w:rsidR="00EF6D98" w:rsidRPr="00E730CD">
        <w:rPr>
          <w:rFonts w:ascii="Arial" w:hAnsi="Arial" w:cs="Arial"/>
        </w:rPr>
        <w:t>-</w:t>
      </w:r>
      <w:r w:rsidR="00B276F0" w:rsidRPr="00E730CD">
        <w:rPr>
          <w:rFonts w:ascii="Arial" w:hAnsi="Arial" w:cs="Arial"/>
        </w:rPr>
        <w:t>GxxRxxCxx</w:t>
      </w:r>
      <w:r w:rsidR="00EF6D98" w:rsidRPr="00E730CD">
        <w:rPr>
          <w:rFonts w:ascii="Arial" w:hAnsi="Arial" w:cs="Arial"/>
        </w:rPr>
        <w:t>.tar</w:t>
      </w:r>
    </w:p>
    <w:p w:rsidR="00D90D47" w:rsidRDefault="00D90D47" w:rsidP="00EF6D98">
      <w:pPr>
        <w:rPr>
          <w:rFonts w:ascii="Arial" w:hAnsi="Arial" w:cs="Arial"/>
        </w:rPr>
      </w:pPr>
    </w:p>
    <w:p w:rsidR="007850F0" w:rsidRDefault="007850F0" w:rsidP="007850F0">
      <w:pPr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After all prerequisites installation, application installation is the same for installation from scratch or update installation.</w:t>
      </w:r>
    </w:p>
    <w:p w:rsidR="007850F0" w:rsidRDefault="007850F0" w:rsidP="00EF6D98">
      <w:pPr>
        <w:rPr>
          <w:rFonts w:ascii="Arial" w:hAnsi="Arial" w:cs="Arial"/>
        </w:rPr>
      </w:pPr>
    </w:p>
    <w:p w:rsidR="00D90D47" w:rsidRPr="00D90D47" w:rsidRDefault="000255DD" w:rsidP="00123850">
      <w:pPr>
        <w:pStyle w:val="Heading2"/>
        <w:rPr>
          <w:rFonts w:ascii="Arial" w:hAnsi="Arial"/>
        </w:rPr>
      </w:pPr>
      <w:bookmarkStart w:id="66" w:name="_Toc437360015"/>
      <w:r>
        <w:rPr>
          <w:rFonts w:ascii="Arial" w:hAnsi="Arial"/>
        </w:rPr>
        <w:t>Application Deployment and data installation</w:t>
      </w:r>
      <w:bookmarkEnd w:id="66"/>
    </w:p>
    <w:p w:rsidR="002570DC" w:rsidRPr="00E13B7C" w:rsidRDefault="0036770C" w:rsidP="002570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Please, do the following operations </w:t>
      </w:r>
      <w:r w:rsidR="002570DC">
        <w:rPr>
          <w:rFonts w:ascii="Arial" w:hAnsi="Arial" w:cs="Arial"/>
        </w:rPr>
        <w:t xml:space="preserve">as a </w:t>
      </w:r>
      <w:r w:rsidR="002570DC" w:rsidRPr="00311951">
        <w:rPr>
          <w:rFonts w:ascii="Arial" w:hAnsi="Arial" w:cs="Arial"/>
          <w:b/>
        </w:rPr>
        <w:t>root</w:t>
      </w:r>
      <w:r w:rsidR="002570DC">
        <w:rPr>
          <w:rFonts w:ascii="Arial" w:hAnsi="Arial" w:cs="Arial"/>
        </w:rPr>
        <w:t xml:space="preserve"> user:</w:t>
      </w:r>
    </w:p>
    <w:p w:rsidR="00CB6E08" w:rsidRDefault="00CB6E08" w:rsidP="00082F0D">
      <w:pPr>
        <w:rPr>
          <w:rFonts w:ascii="Arial" w:hAnsi="Arial" w:cs="Arial"/>
        </w:rPr>
      </w:pPr>
    </w:p>
    <w:p w:rsidR="00311951" w:rsidRPr="00E13B7C" w:rsidRDefault="00311951" w:rsidP="00311951">
      <w:pPr>
        <w:keepNext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Stop Apache and Jboss</w:t>
      </w:r>
      <w:r w:rsidRPr="00E13B7C">
        <w:rPr>
          <w:rFonts w:ascii="Arial" w:hAnsi="Arial" w:cs="Arial"/>
        </w:rPr>
        <w:t>:</w:t>
      </w:r>
    </w:p>
    <w:p w:rsidR="00EF6D98" w:rsidRPr="00E13B7C" w:rsidRDefault="00EF6D98" w:rsidP="00311951">
      <w:pPr>
        <w:rPr>
          <w:rFonts w:ascii="Arial" w:hAnsi="Arial" w:cs="Arial"/>
        </w:rPr>
      </w:pPr>
    </w:p>
    <w:p w:rsidR="00237039" w:rsidRDefault="00237039" w:rsidP="00EF6D98">
      <w:pPr>
        <w:pStyle w:val="Code"/>
        <w:framePr w:hSpace="0" w:vSpace="0" w:wrap="auto" w:vAnchor="margin" w:yAlign="inline"/>
        <w:numPr>
          <w:ilvl w:val="2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service </w:t>
      </w:r>
      <w:r w:rsidR="00F106A8" w:rsidRPr="00CE2EC4">
        <w:rPr>
          <w:rFonts w:ascii="Arial" w:hAnsi="Arial" w:cs="Arial"/>
        </w:rPr>
        <w:t>httpd</w:t>
      </w:r>
      <w:r w:rsidR="00F106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stop oqtfe</w:t>
      </w:r>
    </w:p>
    <w:p w:rsidR="00EF6D98" w:rsidRPr="00E13B7C" w:rsidRDefault="00237039" w:rsidP="00EF6D98">
      <w:pPr>
        <w:pStyle w:val="Code"/>
        <w:framePr w:hSpace="0" w:vSpace="0" w:wrap="auto" w:vAnchor="margin" w:yAlign="inline"/>
        <w:numPr>
          <w:ilvl w:val="2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service jboss stop oqtf</w:t>
      </w:r>
      <w:r w:rsidR="00EF6D98">
        <w:rPr>
          <w:rFonts w:ascii="Arial" w:hAnsi="Arial" w:cs="Arial"/>
        </w:rPr>
        <w:t>e</w:t>
      </w:r>
    </w:p>
    <w:p w:rsidR="00311951" w:rsidRDefault="00311951" w:rsidP="00311951">
      <w:pPr>
        <w:rPr>
          <w:rFonts w:ascii="Arial" w:hAnsi="Arial" w:cs="Arial"/>
        </w:rPr>
      </w:pPr>
    </w:p>
    <w:p w:rsidR="00EF6D98" w:rsidRPr="00E13B7C" w:rsidRDefault="00311951" w:rsidP="00311951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Delete the symbolic link “current”</w:t>
      </w:r>
    </w:p>
    <w:p w:rsidR="00EF6D98" w:rsidRPr="00E13B7C" w:rsidRDefault="00EF6D98" w:rsidP="00EF6D98">
      <w:pPr>
        <w:ind w:left="720"/>
        <w:rPr>
          <w:rFonts w:ascii="Arial" w:hAnsi="Arial" w:cs="Arial"/>
        </w:rPr>
      </w:pPr>
    </w:p>
    <w:p w:rsidR="00EF6D98" w:rsidRPr="00E13B7C" w:rsidRDefault="00EF6D98" w:rsidP="00EF6D98">
      <w:pPr>
        <w:pStyle w:val="Code"/>
        <w:framePr w:hSpace="0" w:vSpace="0" w:wrap="auto" w:vAnchor="margin" w:yAlign="inline"/>
        <w:numPr>
          <w:ilvl w:val="2"/>
          <w:numId w:val="28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>cd /</w:t>
      </w:r>
      <w:r w:rsidR="00867E86">
        <w:rPr>
          <w:rFonts w:ascii="Arial" w:hAnsi="Arial" w:cs="Arial"/>
        </w:rPr>
        <w:t>opt/application/oqtf</w:t>
      </w:r>
      <w:r>
        <w:rPr>
          <w:rFonts w:ascii="Arial" w:hAnsi="Arial" w:cs="Arial"/>
        </w:rPr>
        <w:t>e/</w:t>
      </w:r>
    </w:p>
    <w:p w:rsidR="00EF6D98" w:rsidRPr="00E13B7C" w:rsidRDefault="00EF6D98" w:rsidP="00EF6D98">
      <w:pPr>
        <w:pStyle w:val="Code"/>
        <w:framePr w:hSpace="0" w:vSpace="0" w:wrap="auto" w:vAnchor="margin" w:yAlign="inline"/>
        <w:numPr>
          <w:ilvl w:val="2"/>
          <w:numId w:val="28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>rm current</w:t>
      </w:r>
    </w:p>
    <w:p w:rsidR="00EF6D98" w:rsidRPr="00E13B7C" w:rsidRDefault="00EF6D98" w:rsidP="00EF6D98">
      <w:pPr>
        <w:ind w:left="1102" w:firstLine="698"/>
        <w:rPr>
          <w:rFonts w:ascii="Arial" w:hAnsi="Arial" w:cs="Arial"/>
          <w:i/>
          <w:sz w:val="16"/>
          <w:szCs w:val="16"/>
        </w:rPr>
      </w:pPr>
      <w:r w:rsidRPr="00E13B7C">
        <w:rPr>
          <w:rFonts w:ascii="Arial" w:hAnsi="Arial" w:cs="Arial"/>
          <w:i/>
          <w:sz w:val="16"/>
          <w:szCs w:val="16"/>
        </w:rPr>
        <w:t xml:space="preserve">Note: If the system ask confirmation, confirm the suppression </w:t>
      </w:r>
    </w:p>
    <w:p w:rsidR="00EF6D98" w:rsidRPr="00E13B7C" w:rsidRDefault="00EF6D98" w:rsidP="00EF6D98">
      <w:pPr>
        <w:ind w:left="720" w:firstLine="360"/>
        <w:rPr>
          <w:rFonts w:ascii="Arial" w:hAnsi="Arial" w:cs="Arial"/>
          <w:i/>
          <w:sz w:val="16"/>
          <w:szCs w:val="16"/>
        </w:rPr>
      </w:pPr>
    </w:p>
    <w:p w:rsidR="00EF6D98" w:rsidRPr="00E13B7C" w:rsidRDefault="00EF6D98" w:rsidP="00EF6D98">
      <w:pPr>
        <w:numPr>
          <w:ilvl w:val="0"/>
          <w:numId w:val="29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>Untar the tar file:</w:t>
      </w:r>
    </w:p>
    <w:p w:rsidR="00EF6D98" w:rsidRPr="00E13B7C" w:rsidRDefault="00EF6D98" w:rsidP="00EF6D98">
      <w:pPr>
        <w:rPr>
          <w:rFonts w:ascii="Arial" w:hAnsi="Arial" w:cs="Arial"/>
        </w:rPr>
      </w:pPr>
    </w:p>
    <w:p w:rsidR="00EF6D98" w:rsidRPr="00E13B7C" w:rsidRDefault="00EF6D98" w:rsidP="00EF6D98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>cd /</w:t>
      </w:r>
    </w:p>
    <w:p w:rsidR="00EF6D98" w:rsidRPr="00E13B7C" w:rsidRDefault="00EF6D98" w:rsidP="00EF6D98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tar –xvf oqt</w:t>
      </w:r>
      <w:r w:rsidR="009F704F">
        <w:rPr>
          <w:rFonts w:ascii="Arial" w:hAnsi="Arial" w:cs="Arial"/>
        </w:rPr>
        <w:t>f</w:t>
      </w:r>
      <w:r>
        <w:rPr>
          <w:rFonts w:ascii="Arial" w:hAnsi="Arial" w:cs="Arial"/>
        </w:rPr>
        <w:t>e-</w:t>
      </w:r>
      <w:r w:rsidR="00B276F0" w:rsidRPr="00E730CD">
        <w:rPr>
          <w:rFonts w:ascii="Arial" w:hAnsi="Arial" w:cs="Arial"/>
        </w:rPr>
        <w:t>GxxRxxCxx</w:t>
      </w:r>
      <w:r w:rsidRPr="00E13B7C">
        <w:rPr>
          <w:rFonts w:ascii="Arial" w:hAnsi="Arial" w:cs="Arial"/>
        </w:rPr>
        <w:t>.tar</w:t>
      </w:r>
    </w:p>
    <w:p w:rsidR="00EF6D98" w:rsidRPr="00E13B7C" w:rsidRDefault="00EF6D98" w:rsidP="00867E86">
      <w:pPr>
        <w:rPr>
          <w:rFonts w:ascii="Arial" w:hAnsi="Arial" w:cs="Arial"/>
        </w:rPr>
      </w:pPr>
      <w:r w:rsidRPr="00E13B7C" w:rsidDel="00806BAC">
        <w:rPr>
          <w:rFonts w:ascii="Arial" w:hAnsi="Arial" w:cs="Arial"/>
          <w:i/>
          <w:color w:val="1F497D"/>
        </w:rPr>
        <w:t xml:space="preserve"> </w:t>
      </w:r>
    </w:p>
    <w:p w:rsidR="00EF6D98" w:rsidRPr="00E13B7C" w:rsidRDefault="00EF6D98" w:rsidP="00EF6D98">
      <w:pPr>
        <w:numPr>
          <w:ilvl w:val="0"/>
          <w:numId w:val="29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>Create the symbolic link ”current”</w:t>
      </w:r>
    </w:p>
    <w:p w:rsidR="00EF6D98" w:rsidRPr="00E13B7C" w:rsidRDefault="00EF6D98" w:rsidP="00EF6D98">
      <w:pPr>
        <w:rPr>
          <w:rFonts w:ascii="Arial" w:hAnsi="Arial" w:cs="Arial"/>
        </w:rPr>
      </w:pPr>
    </w:p>
    <w:p w:rsidR="00EF6D98" w:rsidRPr="00E13B7C" w:rsidRDefault="00EF6D98" w:rsidP="00EF6D98">
      <w:pPr>
        <w:pStyle w:val="Code"/>
        <w:framePr w:hSpace="0" w:vSpace="0" w:wrap="auto" w:vAnchor="margin" w:yAlign="inline"/>
        <w:numPr>
          <w:ilvl w:val="1"/>
          <w:numId w:val="28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cd </w:t>
      </w:r>
      <w:r w:rsidR="00867E86">
        <w:rPr>
          <w:rFonts w:ascii="Arial" w:hAnsi="Arial" w:cs="Arial"/>
        </w:rPr>
        <w:t>/opt/application/oqtf</w:t>
      </w:r>
      <w:r>
        <w:rPr>
          <w:rFonts w:ascii="Arial" w:hAnsi="Arial" w:cs="Arial"/>
        </w:rPr>
        <w:t>e/</w:t>
      </w:r>
    </w:p>
    <w:p w:rsidR="00EF6D98" w:rsidRPr="00E13B7C" w:rsidRDefault="00EF6D98" w:rsidP="00EF6D98">
      <w:pPr>
        <w:pStyle w:val="Code"/>
        <w:framePr w:hSpace="0" w:vSpace="0" w:wrap="auto" w:vAnchor="margin" w:yAlign="inline"/>
        <w:numPr>
          <w:ilvl w:val="1"/>
          <w:numId w:val="28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ln -s GxxRxxCxx current </w:t>
      </w:r>
    </w:p>
    <w:p w:rsidR="00EF6D98" w:rsidRDefault="00EF6D98" w:rsidP="00EF6D98">
      <w:pPr>
        <w:rPr>
          <w:rFonts w:ascii="Arial" w:hAnsi="Arial" w:cs="Arial"/>
          <w:color w:val="FF0000"/>
        </w:rPr>
      </w:pPr>
    </w:p>
    <w:p w:rsidR="00695B61" w:rsidRPr="007850F0" w:rsidRDefault="00695B61" w:rsidP="00695B61">
      <w:pPr>
        <w:numPr>
          <w:ilvl w:val="0"/>
          <w:numId w:val="29"/>
        </w:numPr>
        <w:rPr>
          <w:rFonts w:ascii="Arial" w:hAnsi="Arial" w:cs="Arial"/>
        </w:rPr>
      </w:pPr>
      <w:r w:rsidRPr="007850F0">
        <w:rPr>
          <w:rFonts w:ascii="Arial" w:hAnsi="Arial" w:cs="Arial"/>
        </w:rPr>
        <w:t>Activate new version for jboss</w:t>
      </w:r>
    </w:p>
    <w:p w:rsidR="00695B61" w:rsidRDefault="00695B61" w:rsidP="00695B61">
      <w:pPr>
        <w:ind w:left="720"/>
        <w:rPr>
          <w:rFonts w:ascii="Arial" w:hAnsi="Arial" w:cs="Arial"/>
          <w:color w:val="FF0000"/>
        </w:rPr>
      </w:pPr>
    </w:p>
    <w:p w:rsidR="00695B61" w:rsidRPr="00CE2EC4" w:rsidRDefault="00695B61" w:rsidP="00311951">
      <w:pPr>
        <w:pStyle w:val="Code"/>
        <w:framePr w:hSpace="0" w:vSpace="0" w:wrap="auto" w:vAnchor="margin" w:yAlign="inline"/>
        <w:numPr>
          <w:ilvl w:val="1"/>
          <w:numId w:val="28"/>
        </w:numPr>
        <w:rPr>
          <w:rFonts w:ascii="Arial" w:hAnsi="Arial" w:cs="Arial"/>
        </w:rPr>
      </w:pPr>
      <w:r w:rsidRPr="00CE2EC4">
        <w:rPr>
          <w:rFonts w:ascii="Arial" w:hAnsi="Arial" w:cs="Arial"/>
        </w:rPr>
        <w:t>sed -r</w:t>
      </w:r>
      <w:r w:rsidR="00B0534B" w:rsidRPr="00CE2EC4">
        <w:rPr>
          <w:rFonts w:ascii="Arial" w:hAnsi="Arial" w:cs="Arial"/>
        </w:rPr>
        <w:t>i</w:t>
      </w:r>
      <w:r w:rsidRPr="00CE2EC4">
        <w:rPr>
          <w:rFonts w:ascii="Arial" w:hAnsi="Arial" w:cs="Arial"/>
        </w:rPr>
        <w:t xml:space="preserve"> "s/G[0-9]{2}R[0-9]{2}C[0-9]{2}/GxxRxxCxx/g" /etc/jbosstab</w:t>
      </w:r>
    </w:p>
    <w:p w:rsidR="00695B61" w:rsidRPr="00231CEE" w:rsidRDefault="00695B61" w:rsidP="00EF6D98">
      <w:pPr>
        <w:rPr>
          <w:rFonts w:ascii="Arial" w:hAnsi="Arial" w:cs="Arial"/>
          <w:color w:val="FF0000"/>
        </w:rPr>
      </w:pPr>
    </w:p>
    <w:p w:rsidR="00EF6D98" w:rsidRPr="00E13B7C" w:rsidRDefault="00EF6D98" w:rsidP="00EF6D98">
      <w:pPr>
        <w:numPr>
          <w:ilvl w:val="0"/>
          <w:numId w:val="29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>Set the key parameters</w:t>
      </w:r>
    </w:p>
    <w:p w:rsidR="00EF6D98" w:rsidRPr="00E13B7C" w:rsidRDefault="00EF6D98" w:rsidP="00EF6D98">
      <w:pPr>
        <w:ind w:left="720"/>
        <w:rPr>
          <w:rFonts w:ascii="Arial" w:hAnsi="Arial" w:cs="Arial"/>
        </w:rPr>
      </w:pPr>
    </w:p>
    <w:p w:rsidR="00EF6D98" w:rsidRPr="00E13B7C" w:rsidRDefault="00EF6D98" w:rsidP="00EF6D98">
      <w:p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Some files (listed below) contains key that must be replace by values. The association key/value are specify in paragraph </w:t>
      </w:r>
      <w:r w:rsidR="001F6391">
        <w:fldChar w:fldCharType="begin"/>
      </w:r>
      <w:r w:rsidR="001F6391">
        <w:instrText xml:space="preserve"> REF _Ref269204297 \r \h  \* MERGEFORMAT </w:instrText>
      </w:r>
      <w:r w:rsidR="001F6391">
        <w:fldChar w:fldCharType="separate"/>
      </w:r>
      <w:r w:rsidR="00A701C4">
        <w:rPr>
          <w:rFonts w:ascii="Arial" w:hAnsi="Arial" w:cs="Arial"/>
          <w:i/>
        </w:rPr>
        <w:t>2.4</w:t>
      </w:r>
      <w:r w:rsidR="001F6391">
        <w:fldChar w:fldCharType="end"/>
      </w:r>
      <w:r w:rsidRPr="00E13B7C">
        <w:rPr>
          <w:rFonts w:ascii="Arial" w:hAnsi="Arial" w:cs="Arial"/>
          <w:i/>
        </w:rPr>
        <w:t xml:space="preserve">. </w:t>
      </w:r>
      <w:r w:rsidR="00A23F9F">
        <w:fldChar w:fldCharType="begin"/>
      </w:r>
      <w:r w:rsidR="007B40FA">
        <w:instrText xml:space="preserve"> REF _Ref269204306 \h  \* MERGEFORMAT </w:instrText>
      </w:r>
      <w:r w:rsidR="00A23F9F">
        <w:fldChar w:fldCharType="separate"/>
      </w:r>
      <w:r w:rsidR="00A701C4" w:rsidRPr="00A701C4">
        <w:rPr>
          <w:rFonts w:ascii="Arial" w:hAnsi="Arial" w:cs="Arial"/>
          <w:i/>
        </w:rPr>
        <w:t>Parameters</w:t>
      </w:r>
      <w:r w:rsidR="00A23F9F">
        <w:fldChar w:fldCharType="end"/>
      </w:r>
      <w:r w:rsidRPr="00E13B7C">
        <w:rPr>
          <w:rFonts w:ascii="Arial" w:hAnsi="Arial" w:cs="Arial"/>
        </w:rPr>
        <w:t>.</w:t>
      </w:r>
    </w:p>
    <w:p w:rsidR="00EF6D98" w:rsidRPr="00E13B7C" w:rsidRDefault="00EF6D98" w:rsidP="00EF6D98">
      <w:pPr>
        <w:rPr>
          <w:rFonts w:ascii="Arial" w:hAnsi="Arial" w:cs="Arial"/>
        </w:rPr>
      </w:pPr>
    </w:p>
    <w:p w:rsidR="00EF6D98" w:rsidRPr="00E13B7C" w:rsidRDefault="00EF6D98" w:rsidP="00EF6D98">
      <w:pPr>
        <w:rPr>
          <w:rFonts w:ascii="Arial" w:hAnsi="Arial" w:cs="Arial"/>
        </w:rPr>
      </w:pPr>
      <w:r w:rsidRPr="00867E86">
        <w:rPr>
          <w:rFonts w:ascii="Arial" w:hAnsi="Arial" w:cs="Arial"/>
        </w:rPr>
        <w:t>List of file containing key to replace:</w:t>
      </w:r>
    </w:p>
    <w:p w:rsidR="00EF6D98" w:rsidRPr="00E13B7C" w:rsidRDefault="00EF6D98" w:rsidP="00EF6D98">
      <w:pPr>
        <w:rPr>
          <w:rFonts w:ascii="Arial" w:hAnsi="Arial" w:cs="Arial"/>
        </w:rPr>
      </w:pPr>
    </w:p>
    <w:p w:rsidR="00EF6D98" w:rsidRPr="00021788" w:rsidRDefault="00E06E80" w:rsidP="00EF6D98">
      <w:pPr>
        <w:pStyle w:val="Code"/>
        <w:framePr w:hSpace="0" w:vSpace="0" w:wrap="auto" w:vAnchor="margin" w:yAlign="inline"/>
        <w:numPr>
          <w:ilvl w:val="1"/>
          <w:numId w:val="28"/>
        </w:numPr>
        <w:rPr>
          <w:rFonts w:ascii="Arial" w:hAnsi="Arial" w:cs="Arial"/>
        </w:rPr>
      </w:pPr>
      <w:r w:rsidRPr="00021788">
        <w:rPr>
          <w:rFonts w:ascii="Arial" w:hAnsi="Arial" w:cs="Arial"/>
          <w:sz w:val="16"/>
          <w:szCs w:val="16"/>
        </w:rPr>
        <w:t>file="/opt/application/oqtfe/current/jboss/</w:t>
      </w:r>
      <w:r w:rsidR="003509EC" w:rsidRPr="00021788">
        <w:rPr>
          <w:rFonts w:ascii="Arial" w:hAnsi="Arial" w:cs="Arial"/>
          <w:sz w:val="16"/>
          <w:szCs w:val="16"/>
        </w:rPr>
        <w:t>standalone/</w:t>
      </w:r>
      <w:r w:rsidRPr="00021788">
        <w:rPr>
          <w:rFonts w:ascii="Arial" w:hAnsi="Arial" w:cs="Arial"/>
          <w:sz w:val="16"/>
          <w:szCs w:val="16"/>
        </w:rPr>
        <w:t>modules/conf/main/properties/oqt-frontend.properties</w:t>
      </w:r>
      <w:r w:rsidR="00EF6D98" w:rsidRPr="00021788">
        <w:rPr>
          <w:rFonts w:ascii="Arial" w:hAnsi="Arial" w:cs="Arial"/>
          <w:sz w:val="16"/>
          <w:szCs w:val="16"/>
        </w:rPr>
        <w:t>"</w:t>
      </w:r>
    </w:p>
    <w:p w:rsidR="00867E86" w:rsidRPr="00867E86" w:rsidRDefault="00867E86" w:rsidP="00EF6D98">
      <w:pPr>
        <w:pStyle w:val="Code"/>
        <w:framePr w:hSpace="0" w:vSpace="0" w:wrap="auto" w:vAnchor="margin" w:yAlign="inline"/>
        <w:numPr>
          <w:ilvl w:val="1"/>
          <w:numId w:val="28"/>
        </w:numPr>
        <w:rPr>
          <w:rFonts w:ascii="Arial" w:hAnsi="Arial" w:cs="Arial"/>
          <w:sz w:val="16"/>
          <w:szCs w:val="16"/>
        </w:rPr>
      </w:pPr>
      <w:r w:rsidRPr="00867E86">
        <w:rPr>
          <w:rFonts w:ascii="Arial" w:hAnsi="Arial" w:cs="Arial"/>
          <w:sz w:val="16"/>
          <w:szCs w:val="16"/>
        </w:rPr>
        <w:t>file=”/opt/application/oqtfe/current/jboss/standalone/configuration/standalone.xml”</w:t>
      </w:r>
    </w:p>
    <w:p w:rsidR="00EF6D98" w:rsidRDefault="00EF6D98" w:rsidP="00EF6D98">
      <w:pPr>
        <w:rPr>
          <w:rFonts w:ascii="Arial" w:hAnsi="Arial" w:cs="Arial"/>
          <w:color w:val="1F497D"/>
        </w:rPr>
      </w:pPr>
    </w:p>
    <w:p w:rsidR="00CC6DD2" w:rsidRPr="00E13B7C" w:rsidRDefault="00CC6DD2" w:rsidP="00CC6DD2">
      <w:pPr>
        <w:numPr>
          <w:ilvl w:val="0"/>
          <w:numId w:val="29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Copy data files to </w:t>
      </w:r>
      <w:r w:rsidRPr="00CC6DD2">
        <w:rPr>
          <w:rFonts w:ascii="Arial" w:hAnsi="Arial" w:cs="Arial"/>
        </w:rPr>
        <w:t>/var/opt/data/flat/oqtfe/</w:t>
      </w:r>
    </w:p>
    <w:p w:rsidR="00CC6DD2" w:rsidRPr="00E13B7C" w:rsidRDefault="00CC6DD2" w:rsidP="00CC6DD2">
      <w:pPr>
        <w:ind w:left="720"/>
        <w:rPr>
          <w:rFonts w:ascii="Arial" w:hAnsi="Arial" w:cs="Arial"/>
        </w:rPr>
      </w:pPr>
    </w:p>
    <w:p w:rsidR="00CC6DD2" w:rsidRPr="00E13B7C" w:rsidRDefault="00CC6DD2" w:rsidP="00CC6DD2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cp –r </w:t>
      </w:r>
      <w:r w:rsidRPr="00CC6DD2">
        <w:rPr>
          <w:rFonts w:ascii="Arial" w:hAnsi="Arial" w:cs="Arial"/>
        </w:rPr>
        <w:t>/opt/application/oqtfe/current</w:t>
      </w:r>
      <w:r w:rsidRPr="00E13B7C">
        <w:rPr>
          <w:rFonts w:ascii="Arial" w:hAnsi="Arial" w:cs="Arial"/>
        </w:rPr>
        <w:t xml:space="preserve">/data/files/* </w:t>
      </w:r>
      <w:r w:rsidRPr="00CC6DD2">
        <w:rPr>
          <w:rFonts w:ascii="Arial" w:hAnsi="Arial" w:cs="Arial"/>
        </w:rPr>
        <w:t>/var/opt/data/flat/oqtfe/</w:t>
      </w:r>
    </w:p>
    <w:p w:rsidR="00CC6DD2" w:rsidRPr="00E13B7C" w:rsidRDefault="00CC6DD2" w:rsidP="00CC6DD2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 w:rsidRPr="00E13B7C">
        <w:rPr>
          <w:rFonts w:ascii="Arial" w:hAnsi="Arial" w:cs="Arial"/>
        </w:rPr>
        <w:t xml:space="preserve">rm –r </w:t>
      </w:r>
      <w:r w:rsidRPr="00CC6DD2">
        <w:rPr>
          <w:rFonts w:ascii="Arial" w:hAnsi="Arial" w:cs="Arial"/>
        </w:rPr>
        <w:t>/opt/application/oqtfe/current</w:t>
      </w:r>
      <w:r w:rsidRPr="00E13B7C">
        <w:rPr>
          <w:rFonts w:ascii="Arial" w:hAnsi="Arial" w:cs="Arial"/>
        </w:rPr>
        <w:t>/data/</w:t>
      </w:r>
    </w:p>
    <w:p w:rsidR="00CC6DD2" w:rsidRDefault="00CC6DD2" w:rsidP="00EF6D98">
      <w:pPr>
        <w:rPr>
          <w:rFonts w:ascii="Arial" w:hAnsi="Arial" w:cs="Arial"/>
          <w:color w:val="1F497D"/>
        </w:rPr>
      </w:pPr>
    </w:p>
    <w:p w:rsidR="00B0534B" w:rsidRPr="00CE2EC4" w:rsidRDefault="00B0534B" w:rsidP="00B0534B">
      <w:pPr>
        <w:numPr>
          <w:ilvl w:val="0"/>
          <w:numId w:val="29"/>
        </w:numPr>
        <w:rPr>
          <w:rFonts w:ascii="Arial" w:hAnsi="Arial" w:cs="Arial"/>
        </w:rPr>
      </w:pPr>
      <w:r w:rsidRPr="00CE2EC4">
        <w:rPr>
          <w:rFonts w:ascii="Arial" w:hAnsi="Arial" w:cs="Arial"/>
        </w:rPr>
        <w:t>Make application directory tree</w:t>
      </w:r>
      <w:r w:rsidR="00CE2EC4">
        <w:rPr>
          <w:rFonts w:ascii="Arial" w:hAnsi="Arial" w:cs="Arial"/>
        </w:rPr>
        <w:t>s</w:t>
      </w:r>
      <w:r w:rsidRPr="00CE2EC4">
        <w:rPr>
          <w:rFonts w:ascii="Arial" w:hAnsi="Arial" w:cs="Arial"/>
        </w:rPr>
        <w:t xml:space="preserve"> belonging to oqtfe user :</w:t>
      </w:r>
    </w:p>
    <w:p w:rsidR="00B0534B" w:rsidRPr="00E13B7C" w:rsidRDefault="00B0534B" w:rsidP="00B0534B">
      <w:pPr>
        <w:ind w:left="720"/>
        <w:rPr>
          <w:rFonts w:ascii="Arial" w:hAnsi="Arial" w:cs="Arial"/>
        </w:rPr>
      </w:pPr>
    </w:p>
    <w:p w:rsidR="00B0534B" w:rsidRDefault="00B0534B" w:rsidP="00B0534B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chown –R oqtfe:oqtfe</w:t>
      </w:r>
      <w:r w:rsidRPr="00E13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/opt/application/oqtfe/</w:t>
      </w:r>
    </w:p>
    <w:p w:rsidR="00B0534B" w:rsidRDefault="00B0534B" w:rsidP="00B0534B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chown –R oqtfe:oqtfe </w:t>
      </w:r>
      <w:r w:rsidRPr="00CC6DD2">
        <w:rPr>
          <w:rFonts w:ascii="Arial" w:hAnsi="Arial" w:cs="Arial"/>
        </w:rPr>
        <w:t>/var/opt/data/flat/oqtfe/</w:t>
      </w:r>
    </w:p>
    <w:p w:rsidR="00CE2EC4" w:rsidRDefault="00CE2EC4" w:rsidP="00B0534B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chown –R oqtfe:oqtfe </w:t>
      </w:r>
      <w:r w:rsidRPr="00CE2EC4">
        <w:rPr>
          <w:rFonts w:ascii="Arial" w:hAnsi="Arial" w:cs="Arial"/>
        </w:rPr>
        <w:t>/var/opt/data/log/oqtfe/</w:t>
      </w:r>
      <w:r>
        <w:rPr>
          <w:rFonts w:ascii="Arial" w:hAnsi="Arial" w:cs="Arial"/>
        </w:rPr>
        <w:t>oqt.log*</w:t>
      </w:r>
    </w:p>
    <w:p w:rsidR="00CE2EC4" w:rsidRPr="00CE2EC4" w:rsidRDefault="00CE2EC4" w:rsidP="00CE2EC4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chown –R oqtfe:oqtfe </w:t>
      </w:r>
      <w:r w:rsidRPr="00CE2EC4">
        <w:rPr>
          <w:rFonts w:ascii="Arial" w:hAnsi="Arial" w:cs="Arial"/>
        </w:rPr>
        <w:t>/var/opt/data/log/oqtfe/</w:t>
      </w:r>
      <w:r w:rsidR="008E610D">
        <w:rPr>
          <w:rFonts w:ascii="Arial" w:hAnsi="Arial" w:cs="Arial"/>
        </w:rPr>
        <w:t>server</w:t>
      </w:r>
      <w:r>
        <w:rPr>
          <w:rFonts w:ascii="Arial" w:hAnsi="Arial" w:cs="Arial"/>
        </w:rPr>
        <w:t>.log*</w:t>
      </w:r>
    </w:p>
    <w:p w:rsidR="00B0534B" w:rsidRDefault="00B0534B" w:rsidP="00B0534B">
      <w:pPr>
        <w:ind w:left="360"/>
        <w:rPr>
          <w:rFonts w:ascii="Arial" w:hAnsi="Arial" w:cs="Arial"/>
          <w:color w:val="1F497D"/>
        </w:rPr>
      </w:pPr>
    </w:p>
    <w:p w:rsidR="00CC6DD2" w:rsidRDefault="00CC6DD2" w:rsidP="00EF6D98">
      <w:pPr>
        <w:rPr>
          <w:rFonts w:ascii="Arial" w:hAnsi="Arial" w:cs="Arial"/>
          <w:color w:val="1F497D"/>
        </w:rPr>
      </w:pPr>
    </w:p>
    <w:p w:rsidR="00EF6D98" w:rsidRPr="00E13B7C" w:rsidRDefault="00EF6D98" w:rsidP="00535F53">
      <w:pPr>
        <w:keepNext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 </w:t>
      </w:r>
      <w:r w:rsidR="00867E86">
        <w:rPr>
          <w:rFonts w:ascii="Arial" w:hAnsi="Arial" w:cs="Arial"/>
        </w:rPr>
        <w:t xml:space="preserve">Apache and </w:t>
      </w:r>
      <w:r>
        <w:rPr>
          <w:rFonts w:ascii="Arial" w:hAnsi="Arial" w:cs="Arial"/>
        </w:rPr>
        <w:t xml:space="preserve">Jboss </w:t>
      </w:r>
      <w:r w:rsidRPr="00E13B7C">
        <w:rPr>
          <w:rFonts w:ascii="Arial" w:hAnsi="Arial" w:cs="Arial"/>
        </w:rPr>
        <w:t>:</w:t>
      </w:r>
    </w:p>
    <w:p w:rsidR="00EF6D98" w:rsidRPr="00E13B7C" w:rsidRDefault="00EF6D98" w:rsidP="00535F53">
      <w:pPr>
        <w:keepNext/>
        <w:ind w:left="720"/>
        <w:rPr>
          <w:rFonts w:ascii="Arial" w:hAnsi="Arial" w:cs="Arial"/>
        </w:rPr>
      </w:pPr>
    </w:p>
    <w:p w:rsidR="00867E86" w:rsidRDefault="00867E86" w:rsidP="00535F53">
      <w:pPr>
        <w:pStyle w:val="Code"/>
        <w:keepNext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service start </w:t>
      </w:r>
      <w:r w:rsidR="00F106A8" w:rsidRPr="00CE2EC4">
        <w:rPr>
          <w:rFonts w:ascii="Arial" w:hAnsi="Arial" w:cs="Arial"/>
        </w:rPr>
        <w:t>httpd</w:t>
      </w:r>
      <w:r w:rsidR="00F106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oqtfe</w:t>
      </w:r>
    </w:p>
    <w:p w:rsidR="00EF6D98" w:rsidRPr="00E13B7C" w:rsidRDefault="00867E86" w:rsidP="00535F53">
      <w:pPr>
        <w:pStyle w:val="Code"/>
        <w:keepNext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service start jboss oqtf</w:t>
      </w:r>
      <w:r w:rsidR="00EF6D98">
        <w:rPr>
          <w:rFonts w:ascii="Arial" w:hAnsi="Arial" w:cs="Arial"/>
        </w:rPr>
        <w:t>e</w:t>
      </w:r>
    </w:p>
    <w:p w:rsidR="004B6934" w:rsidRPr="00E13B7C" w:rsidRDefault="004B6934" w:rsidP="00CD611C">
      <w:pPr>
        <w:rPr>
          <w:rFonts w:ascii="Arial" w:hAnsi="Arial" w:cs="Arial"/>
        </w:rPr>
      </w:pPr>
    </w:p>
    <w:p w:rsidR="00B33D21" w:rsidRDefault="005A280D" w:rsidP="00CC6DD2">
      <w:pPr>
        <w:pStyle w:val="Heading2"/>
        <w:spacing w:after="0"/>
        <w:ind w:left="0"/>
        <w:rPr>
          <w:rFonts w:ascii="Arial" w:hAnsi="Arial"/>
        </w:rPr>
      </w:pPr>
      <w:bookmarkStart w:id="67" w:name="_Toc269373948"/>
      <w:bookmarkStart w:id="68" w:name="_Toc269376613"/>
      <w:bookmarkStart w:id="69" w:name="_Toc269373950"/>
      <w:bookmarkStart w:id="70" w:name="_Toc269376615"/>
      <w:bookmarkStart w:id="71" w:name="_Toc269373952"/>
      <w:bookmarkStart w:id="72" w:name="_Toc269376617"/>
      <w:bookmarkStart w:id="73" w:name="_Toc246499210"/>
      <w:bookmarkStart w:id="74" w:name="_Toc245091744"/>
      <w:bookmarkStart w:id="75" w:name="_Toc245274574"/>
      <w:bookmarkStart w:id="76" w:name="_Toc245786742"/>
      <w:bookmarkStart w:id="77" w:name="_Toc245091746"/>
      <w:bookmarkStart w:id="78" w:name="_Toc245274576"/>
      <w:bookmarkStart w:id="79" w:name="_Toc245786744"/>
      <w:bookmarkStart w:id="80" w:name="_Toc245091748"/>
      <w:bookmarkStart w:id="81" w:name="_Toc245274578"/>
      <w:bookmarkStart w:id="82" w:name="_Toc245786746"/>
      <w:bookmarkStart w:id="83" w:name="_Toc245091751"/>
      <w:bookmarkStart w:id="84" w:name="_Toc245274581"/>
      <w:bookmarkStart w:id="85" w:name="_Toc245786749"/>
      <w:bookmarkStart w:id="86" w:name="_Toc245091754"/>
      <w:bookmarkStart w:id="87" w:name="_Toc245274584"/>
      <w:bookmarkStart w:id="88" w:name="_Toc245786752"/>
      <w:bookmarkStart w:id="89" w:name="_Toc245091760"/>
      <w:bookmarkStart w:id="90" w:name="_Toc245274590"/>
      <w:bookmarkStart w:id="91" w:name="_Toc245786758"/>
      <w:bookmarkStart w:id="92" w:name="_Toc245091761"/>
      <w:bookmarkStart w:id="93" w:name="_Toc245274591"/>
      <w:bookmarkStart w:id="94" w:name="_Toc245786759"/>
      <w:bookmarkStart w:id="95" w:name="_Toc245091764"/>
      <w:bookmarkStart w:id="96" w:name="_Toc245274594"/>
      <w:bookmarkStart w:id="97" w:name="_Toc245786762"/>
      <w:bookmarkStart w:id="98" w:name="_Toc245091765"/>
      <w:bookmarkStart w:id="99" w:name="_Toc245274595"/>
      <w:bookmarkStart w:id="100" w:name="_Toc245786763"/>
      <w:bookmarkStart w:id="101" w:name="_Toc245091766"/>
      <w:bookmarkStart w:id="102" w:name="_Toc245274596"/>
      <w:bookmarkStart w:id="103" w:name="_Toc245786764"/>
      <w:bookmarkStart w:id="104" w:name="_Toc43736001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Pr="00E13B7C">
        <w:rPr>
          <w:rFonts w:ascii="Arial" w:hAnsi="Arial"/>
        </w:rPr>
        <w:t xml:space="preserve">Checking </w:t>
      </w:r>
      <w:r w:rsidR="005704F1">
        <w:rPr>
          <w:rFonts w:ascii="Arial" w:hAnsi="Arial"/>
        </w:rPr>
        <w:t>t</w:t>
      </w:r>
      <w:r w:rsidRPr="00E13B7C">
        <w:rPr>
          <w:rFonts w:ascii="Arial" w:hAnsi="Arial"/>
        </w:rPr>
        <w:t>he Installation</w:t>
      </w:r>
      <w:bookmarkEnd w:id="104"/>
      <w:r w:rsidR="00B33D21" w:rsidRPr="00E13B7C">
        <w:rPr>
          <w:rFonts w:ascii="Arial" w:hAnsi="Arial"/>
        </w:rPr>
        <w:t xml:space="preserve"> </w:t>
      </w:r>
    </w:p>
    <w:p w:rsidR="00804BD8" w:rsidRPr="00804BD8" w:rsidRDefault="00804BD8" w:rsidP="00CC6DD2">
      <w:pPr>
        <w:keepNext/>
      </w:pPr>
    </w:p>
    <w:p w:rsidR="0048051B" w:rsidRDefault="0048051B" w:rsidP="0048051B">
      <w:pPr>
        <w:rPr>
          <w:rFonts w:ascii="Arial" w:hAnsi="Arial" w:cs="Arial"/>
        </w:rPr>
      </w:pPr>
      <w:r w:rsidRPr="00CE2EC4">
        <w:rPr>
          <w:rFonts w:ascii="Arial" w:hAnsi="Arial" w:cs="Arial"/>
        </w:rPr>
        <w:t>Try the monitoring jsp: http://&lt;dns&gt;/OQT/oqtMonitoring.jsp</w:t>
      </w:r>
    </w:p>
    <w:p w:rsidR="00804BD8" w:rsidRDefault="00804BD8" w:rsidP="001F6660">
      <w:pPr>
        <w:rPr>
          <w:rFonts w:ascii="Arial" w:hAnsi="Arial" w:cs="Arial"/>
        </w:rPr>
      </w:pPr>
    </w:p>
    <w:p w:rsidR="009B52A0" w:rsidRPr="00F65C56" w:rsidRDefault="009B52A0" w:rsidP="009B52A0">
      <w:pPr>
        <w:pStyle w:val="Heading1"/>
        <w:rPr>
          <w:rFonts w:ascii="Arial" w:hAnsi="Arial"/>
          <w:lang w:val="en-US"/>
        </w:rPr>
      </w:pPr>
      <w:bookmarkStart w:id="105" w:name="_Toc437360017"/>
      <w:r w:rsidRPr="00F65C56">
        <w:rPr>
          <w:rFonts w:ascii="Arial" w:hAnsi="Arial"/>
          <w:lang w:val="en-US"/>
        </w:rPr>
        <w:t xml:space="preserve">Application </w:t>
      </w:r>
      <w:r>
        <w:rPr>
          <w:rFonts w:ascii="Arial" w:hAnsi="Arial"/>
          <w:lang w:val="en-US"/>
        </w:rPr>
        <w:t>uni</w:t>
      </w:r>
      <w:r w:rsidRPr="00F65C56">
        <w:rPr>
          <w:rFonts w:ascii="Arial" w:hAnsi="Arial"/>
          <w:lang w:val="en-US"/>
        </w:rPr>
        <w:t>nstallation</w:t>
      </w:r>
      <w:bookmarkEnd w:id="105"/>
      <w:r w:rsidRPr="00F65C56">
        <w:rPr>
          <w:rFonts w:ascii="Arial" w:hAnsi="Arial"/>
          <w:lang w:val="en-US"/>
        </w:rPr>
        <w:t xml:space="preserve"> </w:t>
      </w:r>
    </w:p>
    <w:p w:rsidR="009B52A0" w:rsidRDefault="00787A3D" w:rsidP="001F66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application installation, to remove old application version, </w:t>
      </w:r>
      <w:r w:rsidR="003D3CCC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</w:t>
      </w:r>
      <w:r w:rsidR="003D3CCC">
        <w:rPr>
          <w:rFonts w:ascii="Arial" w:hAnsi="Arial" w:cs="Arial"/>
        </w:rPr>
        <w:t>delete</w:t>
      </w:r>
      <w:r>
        <w:rPr>
          <w:rFonts w:ascii="Arial" w:hAnsi="Arial" w:cs="Arial"/>
        </w:rPr>
        <w:t xml:space="preserve"> the previous GoRoCo directory:</w:t>
      </w:r>
    </w:p>
    <w:p w:rsidR="00787A3D" w:rsidRPr="00E13B7C" w:rsidRDefault="00787A3D" w:rsidP="00787A3D">
      <w:pPr>
        <w:keepNext/>
        <w:ind w:left="720"/>
        <w:rPr>
          <w:rFonts w:ascii="Arial" w:hAnsi="Arial" w:cs="Arial"/>
        </w:rPr>
      </w:pPr>
    </w:p>
    <w:p w:rsidR="00787A3D" w:rsidRPr="00E13B7C" w:rsidRDefault="00787A3D" w:rsidP="00787A3D">
      <w:pPr>
        <w:pStyle w:val="Code"/>
        <w:keepNext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rm –rf /opt/application/oqtfe/&lt;previous GoRoCo&gt;/</w:t>
      </w:r>
    </w:p>
    <w:p w:rsidR="00787A3D" w:rsidRDefault="009D63E2" w:rsidP="001F6660">
      <w:pPr>
        <w:rPr>
          <w:rFonts w:ascii="Arial" w:hAnsi="Arial" w:cs="Arial"/>
        </w:rPr>
      </w:pPr>
      <w:r>
        <w:rPr>
          <w:rFonts w:ascii="Arial" w:hAnsi="Arial" w:cs="Arial"/>
        </w:rPr>
        <w:t>Where</w:t>
      </w:r>
      <w:r w:rsidR="003D3CCC">
        <w:rPr>
          <w:rFonts w:ascii="Arial" w:hAnsi="Arial" w:cs="Arial"/>
        </w:rPr>
        <w:t xml:space="preserve"> &lt;previous GoRoCo&gt; is the previous </w:t>
      </w:r>
      <w:r w:rsidR="00EF6D91">
        <w:rPr>
          <w:rFonts w:ascii="Arial" w:hAnsi="Arial" w:cs="Arial"/>
        </w:rPr>
        <w:t>application version.</w:t>
      </w:r>
    </w:p>
    <w:p w:rsidR="00F106A8" w:rsidRDefault="00F106A8" w:rsidP="001F6660">
      <w:pPr>
        <w:rPr>
          <w:rFonts w:ascii="Arial" w:hAnsi="Arial" w:cs="Arial"/>
        </w:rPr>
      </w:pPr>
    </w:p>
    <w:p w:rsidR="00F106A8" w:rsidRDefault="00F106A8" w:rsidP="00F106A8">
      <w:pPr>
        <w:pStyle w:val="Heading1"/>
        <w:rPr>
          <w:rFonts w:ascii="Arial" w:hAnsi="Arial"/>
          <w:lang w:val="en-US"/>
        </w:rPr>
      </w:pPr>
      <w:bookmarkStart w:id="106" w:name="_Toc437360018"/>
      <w:r>
        <w:rPr>
          <w:rFonts w:ascii="Arial" w:hAnsi="Arial"/>
          <w:lang w:val="en-US"/>
        </w:rPr>
        <w:t>Server restart</w:t>
      </w:r>
      <w:bookmarkEnd w:id="106"/>
      <w:r w:rsidRPr="00F65C56">
        <w:rPr>
          <w:rFonts w:ascii="Arial" w:hAnsi="Arial"/>
          <w:lang w:val="en-US"/>
        </w:rPr>
        <w:t xml:space="preserve"> </w:t>
      </w:r>
    </w:p>
    <w:p w:rsidR="00F106A8" w:rsidRDefault="00F106A8" w:rsidP="00F106A8">
      <w:pPr>
        <w:rPr>
          <w:rFonts w:ascii="Arial" w:hAnsi="Arial"/>
        </w:rPr>
      </w:pPr>
      <w:r>
        <w:rPr>
          <w:rFonts w:ascii="Arial" w:hAnsi="Arial"/>
        </w:rPr>
        <w:t>This chapter describes services that must be started or stopped in case of server start or shutdown.</w:t>
      </w:r>
    </w:p>
    <w:p w:rsidR="00F106A8" w:rsidRPr="00F65C56" w:rsidRDefault="00F106A8" w:rsidP="00F106A8">
      <w:pPr>
        <w:rPr>
          <w:rFonts w:ascii="Arial" w:hAnsi="Arial"/>
        </w:rPr>
      </w:pPr>
    </w:p>
    <w:p w:rsidR="00F106A8" w:rsidRDefault="00F106A8" w:rsidP="00F106A8">
      <w:pPr>
        <w:pStyle w:val="Heading2"/>
        <w:rPr>
          <w:rFonts w:ascii="Arial" w:hAnsi="Arial"/>
        </w:rPr>
      </w:pPr>
      <w:bookmarkStart w:id="107" w:name="_Toc437360019"/>
      <w:r>
        <w:rPr>
          <w:rFonts w:ascii="Arial" w:hAnsi="Arial"/>
        </w:rPr>
        <w:t>Start</w:t>
      </w:r>
      <w:bookmarkEnd w:id="107"/>
    </w:p>
    <w:p w:rsidR="00F106A8" w:rsidRDefault="00C96554" w:rsidP="00F106A8">
      <w:pPr>
        <w:rPr>
          <w:rFonts w:ascii="Arial" w:hAnsi="Arial" w:cs="Arial"/>
        </w:rPr>
      </w:pPr>
      <w:r>
        <w:rPr>
          <w:rFonts w:ascii="Arial" w:hAnsi="Arial" w:cs="Arial"/>
        </w:rPr>
        <w:t>Oqtf</w:t>
      </w:r>
      <w:r w:rsidR="00F106A8">
        <w:rPr>
          <w:rFonts w:ascii="Arial" w:hAnsi="Arial" w:cs="Arial"/>
        </w:rPr>
        <w:t xml:space="preserve">e instance of Jboss and Apache must be </w:t>
      </w:r>
      <w:r w:rsidR="009D63E2">
        <w:rPr>
          <w:rFonts w:ascii="Arial" w:hAnsi="Arial" w:cs="Arial"/>
        </w:rPr>
        <w:t>started:</w:t>
      </w:r>
    </w:p>
    <w:p w:rsidR="00F106A8" w:rsidRPr="00E13B7C" w:rsidRDefault="009D63E2" w:rsidP="00F106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F106A8">
        <w:rPr>
          <w:rFonts w:ascii="Arial" w:hAnsi="Arial" w:cs="Arial"/>
        </w:rPr>
        <w:t xml:space="preserve"> a root user :</w:t>
      </w:r>
    </w:p>
    <w:p w:rsidR="00F106A8" w:rsidRDefault="00F106A8" w:rsidP="00F106A8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service start jboss oqtfe</w:t>
      </w:r>
    </w:p>
    <w:p w:rsidR="00F106A8" w:rsidRPr="00E13B7C" w:rsidRDefault="00F106A8" w:rsidP="00F106A8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service start httpd oqtfe</w:t>
      </w:r>
    </w:p>
    <w:p w:rsidR="00F106A8" w:rsidRDefault="00F106A8" w:rsidP="00F106A8">
      <w:pPr>
        <w:rPr>
          <w:rFonts w:ascii="Arial" w:hAnsi="Arial" w:cs="Arial"/>
        </w:rPr>
      </w:pPr>
    </w:p>
    <w:p w:rsidR="00F106A8" w:rsidRDefault="00F106A8" w:rsidP="00F106A8">
      <w:pPr>
        <w:rPr>
          <w:rFonts w:ascii="Arial" w:hAnsi="Arial" w:cs="Arial"/>
        </w:rPr>
      </w:pPr>
    </w:p>
    <w:p w:rsidR="00F106A8" w:rsidRPr="00E13B7C" w:rsidRDefault="00F106A8" w:rsidP="00F106A8">
      <w:pPr>
        <w:pStyle w:val="Heading2"/>
        <w:rPr>
          <w:rFonts w:ascii="Arial" w:hAnsi="Arial"/>
        </w:rPr>
      </w:pPr>
      <w:bookmarkStart w:id="108" w:name="_Toc437360020"/>
      <w:r>
        <w:rPr>
          <w:rFonts w:ascii="Arial" w:hAnsi="Arial"/>
        </w:rPr>
        <w:t>Shutdown</w:t>
      </w:r>
      <w:bookmarkEnd w:id="108"/>
    </w:p>
    <w:p w:rsidR="00F106A8" w:rsidRDefault="00C96554" w:rsidP="00F106A8">
      <w:pPr>
        <w:rPr>
          <w:rFonts w:ascii="Arial" w:hAnsi="Arial" w:cs="Arial"/>
        </w:rPr>
      </w:pPr>
      <w:r>
        <w:rPr>
          <w:rFonts w:ascii="Arial" w:hAnsi="Arial" w:cs="Arial"/>
        </w:rPr>
        <w:t>Oqtf</w:t>
      </w:r>
      <w:r w:rsidR="00F106A8">
        <w:rPr>
          <w:rFonts w:ascii="Arial" w:hAnsi="Arial" w:cs="Arial"/>
        </w:rPr>
        <w:t xml:space="preserve">e instance of Jboss </w:t>
      </w:r>
      <w:r w:rsidR="001D1B36">
        <w:rPr>
          <w:rFonts w:ascii="Arial" w:hAnsi="Arial" w:cs="Arial"/>
        </w:rPr>
        <w:t xml:space="preserve">and Apache </w:t>
      </w:r>
      <w:r w:rsidR="00F106A8">
        <w:rPr>
          <w:rFonts w:ascii="Arial" w:hAnsi="Arial" w:cs="Arial"/>
        </w:rPr>
        <w:t xml:space="preserve">must be </w:t>
      </w:r>
      <w:r w:rsidR="009D63E2">
        <w:rPr>
          <w:rFonts w:ascii="Arial" w:hAnsi="Arial" w:cs="Arial"/>
        </w:rPr>
        <w:t>stopped:</w:t>
      </w:r>
    </w:p>
    <w:p w:rsidR="00F106A8" w:rsidRPr="00E13B7C" w:rsidRDefault="00F106A8" w:rsidP="00F106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 a root user :</w:t>
      </w:r>
    </w:p>
    <w:p w:rsidR="00F106A8" w:rsidRDefault="00F106A8" w:rsidP="00F106A8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service stop httpd oqtfe</w:t>
      </w:r>
    </w:p>
    <w:p w:rsidR="00F106A8" w:rsidRPr="008873EB" w:rsidRDefault="00F106A8" w:rsidP="008873EB">
      <w:pPr>
        <w:pStyle w:val="Code"/>
        <w:framePr w:hSpace="0" w:vSpace="0" w:wrap="auto" w:vAnchor="margin" w:yAlign="inlin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service stop jboss oqtfe</w:t>
      </w:r>
    </w:p>
    <w:p w:rsidR="00F106A8" w:rsidRDefault="00F106A8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A963BC" w:rsidRDefault="00A963BC" w:rsidP="00F106A8">
      <w:pPr>
        <w:rPr>
          <w:rFonts w:ascii="Arial" w:hAnsi="Arial" w:cs="Arial"/>
        </w:rPr>
      </w:pPr>
    </w:p>
    <w:p w:rsidR="00435179" w:rsidRPr="00CD1624" w:rsidRDefault="00435179" w:rsidP="00D04D93">
      <w:pPr>
        <w:pStyle w:val="Heading1"/>
        <w:rPr>
          <w:szCs w:val="36"/>
        </w:rPr>
      </w:pPr>
      <w:r w:rsidRPr="00B61B32">
        <w:t xml:space="preserve">Import </w:t>
      </w:r>
      <w:r w:rsidRPr="007D6D07">
        <w:t>self-signed</w:t>
      </w:r>
      <w:r w:rsidRPr="00B61B32">
        <w:t xml:space="preserve"> certificates in jvm keystore</w:t>
      </w:r>
    </w:p>
    <w:p w:rsidR="00435179" w:rsidRPr="00CD1624" w:rsidRDefault="00435179" w:rsidP="00435179">
      <w:pPr>
        <w:rPr>
          <w:rFonts w:ascii="Arial" w:hAnsi="Arial" w:cs="Arial"/>
        </w:rPr>
      </w:pPr>
    </w:p>
    <w:p w:rsidR="00435179" w:rsidRDefault="00435179" w:rsidP="00435179">
      <w:pPr>
        <w:keepNext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Note: To be done for Release 12.2(March patch only) only. </w:t>
      </w:r>
    </w:p>
    <w:p w:rsidR="00435179" w:rsidRDefault="00435179" w:rsidP="00435179">
      <w:pPr>
        <w:keepNext/>
        <w:rPr>
          <w:rFonts w:ascii="Arial" w:hAnsi="Arial" w:cs="Arial"/>
        </w:rPr>
      </w:pPr>
      <w:r w:rsidRPr="00052C48">
        <w:rPr>
          <w:rFonts w:ascii="Arial" w:hAnsi="Arial" w:cs="Arial"/>
        </w:rPr>
        <w:t xml:space="preserve">In order to have </w:t>
      </w:r>
      <w:r>
        <w:rPr>
          <w:rFonts w:ascii="Arial" w:hAnsi="Arial" w:cs="Arial"/>
        </w:rPr>
        <w:t xml:space="preserve">JVM </w:t>
      </w:r>
      <w:r w:rsidRPr="00052C48">
        <w:rPr>
          <w:rFonts w:ascii="Arial" w:hAnsi="Arial" w:cs="Arial"/>
        </w:rPr>
        <w:t xml:space="preserve">allowing </w:t>
      </w:r>
      <w:r>
        <w:rPr>
          <w:rFonts w:ascii="Arial" w:hAnsi="Arial" w:cs="Arial"/>
        </w:rPr>
        <w:t>oqt</w:t>
      </w:r>
      <w:r w:rsidRPr="00052C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052C48">
        <w:rPr>
          <w:rFonts w:ascii="Arial" w:hAnsi="Arial" w:cs="Arial"/>
        </w:rPr>
        <w:t>client application</w:t>
      </w:r>
      <w:r>
        <w:rPr>
          <w:rFonts w:ascii="Arial" w:hAnsi="Arial" w:cs="Arial"/>
        </w:rPr>
        <w:t>)</w:t>
      </w:r>
      <w:r w:rsidRPr="00052C48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access web services,</w:t>
      </w:r>
      <w:r w:rsidRPr="00052C48">
        <w:rPr>
          <w:rFonts w:ascii="Arial" w:hAnsi="Arial" w:cs="Arial"/>
        </w:rPr>
        <w:t xml:space="preserve"> we need to import web service self-signed certificate in the </w:t>
      </w:r>
      <w:r>
        <w:rPr>
          <w:rFonts w:ascii="Arial" w:hAnsi="Arial" w:cs="Arial"/>
        </w:rPr>
        <w:t>JVM</w:t>
      </w:r>
      <w:r w:rsidRPr="00052C48">
        <w:rPr>
          <w:rFonts w:ascii="Arial" w:hAnsi="Arial" w:cs="Arial"/>
        </w:rPr>
        <w:t xml:space="preserve"> keystore.</w:t>
      </w:r>
    </w:p>
    <w:p w:rsidR="00435179" w:rsidRDefault="00435179" w:rsidP="00435179">
      <w:pPr>
        <w:keepNext/>
        <w:rPr>
          <w:rFonts w:ascii="Arial" w:hAnsi="Arial" w:cs="Arial"/>
        </w:rPr>
      </w:pPr>
    </w:p>
    <w:p w:rsidR="00435179" w:rsidRDefault="00435179" w:rsidP="00435179">
      <w:pPr>
        <w:pStyle w:val="Heading3"/>
        <w:jc w:val="both"/>
        <w:rPr>
          <w:rFonts w:ascii="Arial" w:hAnsi="Arial"/>
        </w:rPr>
      </w:pPr>
      <w:bookmarkStart w:id="109" w:name="_Toc409089213"/>
      <w:bookmarkStart w:id="110" w:name="_Toc437360573"/>
      <w:r>
        <w:rPr>
          <w:rFonts w:ascii="Arial" w:hAnsi="Arial"/>
        </w:rPr>
        <w:t>Certificates</w:t>
      </w:r>
      <w:bookmarkEnd w:id="109"/>
      <w:bookmarkEnd w:id="110"/>
    </w:p>
    <w:p w:rsidR="00435179" w:rsidRDefault="00435179" w:rsidP="00435179">
      <w:pPr>
        <w:keepNext/>
        <w:rPr>
          <w:rFonts w:ascii="Arial" w:hAnsi="Arial" w:cs="Arial"/>
        </w:rPr>
      </w:pPr>
    </w:p>
    <w:p w:rsidR="00435179" w:rsidRDefault="00435179" w:rsidP="00435179">
      <w:pPr>
        <w:pStyle w:val="Heading4"/>
        <w:jc w:val="both"/>
        <w:rPr>
          <w:rFonts w:ascii="Arial" w:hAnsi="Arial"/>
          <w:lang w:val="en-US"/>
        </w:rPr>
      </w:pPr>
      <w:bookmarkStart w:id="111" w:name="_Toc409089214"/>
      <w:bookmarkStart w:id="112" w:name="_Toc437360574"/>
      <w:r>
        <w:rPr>
          <w:rFonts w:ascii="Arial" w:hAnsi="Arial"/>
          <w:lang w:val="en-US"/>
        </w:rPr>
        <w:t>Needed certificates</w:t>
      </w:r>
      <w:bookmarkEnd w:id="111"/>
      <w:bookmarkEnd w:id="112"/>
    </w:p>
    <w:p w:rsidR="00435179" w:rsidRDefault="00435179" w:rsidP="00435179">
      <w:pPr>
        <w:keepNext/>
        <w:rPr>
          <w:rFonts w:ascii="Arial" w:hAnsi="Arial" w:cs="Arial"/>
        </w:rPr>
      </w:pPr>
    </w:p>
    <w:p w:rsidR="00435179" w:rsidRDefault="00435179" w:rsidP="00435179">
      <w:pPr>
        <w:keepNext/>
        <w:rPr>
          <w:rFonts w:ascii="Arial" w:hAnsi="Arial" w:cs="Arial"/>
        </w:rPr>
      </w:pPr>
      <w:r>
        <w:rPr>
          <w:rFonts w:ascii="Arial" w:hAnsi="Arial" w:cs="Arial"/>
        </w:rPr>
        <w:t>Following is the information of certificates and the hosted WS:</w:t>
      </w:r>
      <w:r w:rsidRPr="00CD1624">
        <w:t xml:space="preserve"> </w:t>
      </w:r>
    </w:p>
    <w:p w:rsidR="00435179" w:rsidRDefault="00435179" w:rsidP="00435179">
      <w:pPr>
        <w:keepNext/>
        <w:rPr>
          <w:rFonts w:ascii="Arial" w:hAnsi="Arial" w:cs="Arial"/>
        </w:rPr>
      </w:pPr>
    </w:p>
    <w:p w:rsidR="00435179" w:rsidRDefault="00435179" w:rsidP="00435179">
      <w:pPr>
        <w:keepNext/>
        <w:rPr>
          <w:rFonts w:ascii="Arial" w:hAnsi="Arial" w:cs="Arial"/>
        </w:rPr>
      </w:pPr>
      <w:r>
        <w:rPr>
          <w:rFonts w:ascii="Arial" w:hAnsi="Arial" w:cs="Arial"/>
        </w:rPr>
        <w:t>Certificates for UAT:</w:t>
      </w:r>
    </w:p>
    <w:p w:rsidR="00435179" w:rsidRDefault="00435179" w:rsidP="00435179">
      <w:pPr>
        <w:keepNext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2"/>
        <w:gridCol w:w="6682"/>
      </w:tblGrid>
      <w:tr w:rsidR="00435179" w:rsidRPr="00B26BDC" w:rsidTr="005625ED">
        <w:tc>
          <w:tcPr>
            <w:tcW w:w="3616" w:type="dxa"/>
            <w:shd w:val="clear" w:color="auto" w:fill="D9D9D9"/>
          </w:tcPr>
          <w:p w:rsidR="00435179" w:rsidRPr="00B26BDC" w:rsidRDefault="00435179" w:rsidP="005625ED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Certificate from(Provider app)</w:t>
            </w:r>
          </w:p>
        </w:tc>
        <w:tc>
          <w:tcPr>
            <w:tcW w:w="6804" w:type="dxa"/>
            <w:shd w:val="clear" w:color="auto" w:fill="D9D9D9"/>
          </w:tcPr>
          <w:p w:rsidR="00435179" w:rsidRPr="00B26BDC" w:rsidRDefault="00435179" w:rsidP="005625ED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Certificates - UAT:</w:t>
            </w:r>
          </w:p>
        </w:tc>
      </w:tr>
      <w:tr w:rsidR="00435179" w:rsidRPr="00B26BDC" w:rsidTr="005625ED">
        <w:tc>
          <w:tcPr>
            <w:tcW w:w="3616" w:type="dxa"/>
          </w:tcPr>
          <w:p w:rsidR="00435179" w:rsidRPr="00B26BDC" w:rsidRDefault="00435179" w:rsidP="005625E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G2</w:t>
            </w:r>
          </w:p>
        </w:tc>
        <w:tc>
          <w:tcPr>
            <w:tcW w:w="6804" w:type="dxa"/>
          </w:tcPr>
          <w:p w:rsidR="00435179" w:rsidRPr="005E621D" w:rsidRDefault="00435179" w:rsidP="00435179">
            <w:pPr>
              <w:pStyle w:val="ListParagraph"/>
              <w:numPr>
                <w:ilvl w:val="0"/>
                <w:numId w:val="59"/>
              </w:numPr>
              <w:contextualSpacing w:val="0"/>
              <w:rPr>
                <w:rFonts w:ascii="Arial" w:hAnsi="Arial" w:cs="Arial"/>
                <w:color w:val="1F497D"/>
              </w:rPr>
            </w:pPr>
            <w:r w:rsidRPr="00ED0944">
              <w:rPr>
                <w:rFonts w:ascii="Arial" w:hAnsi="Arial" w:cs="Arial"/>
                <w:color w:val="1F497D"/>
              </w:rPr>
              <w:t>Orange_Internal_G2_Root_CA</w:t>
            </w:r>
            <w:r>
              <w:rPr>
                <w:rFonts w:ascii="Arial" w:hAnsi="Arial" w:cs="Arial"/>
                <w:color w:val="1F497D"/>
              </w:rPr>
              <w:t>.cer</w:t>
            </w:r>
          </w:p>
          <w:p w:rsidR="00435179" w:rsidRPr="005E621D" w:rsidRDefault="00435179" w:rsidP="00435179">
            <w:pPr>
              <w:pStyle w:val="ListParagraph"/>
              <w:numPr>
                <w:ilvl w:val="0"/>
                <w:numId w:val="59"/>
              </w:numPr>
              <w:contextualSpacing w:val="0"/>
              <w:rPr>
                <w:color w:val="1F497D"/>
              </w:rPr>
            </w:pPr>
            <w:r w:rsidRPr="00ED0944">
              <w:rPr>
                <w:rFonts w:ascii="Arial" w:hAnsi="Arial" w:cs="Arial"/>
                <w:color w:val="1F497D"/>
              </w:rPr>
              <w:t>Orange_Internal_G2_Server_CA</w:t>
            </w:r>
            <w:r>
              <w:rPr>
                <w:rFonts w:ascii="Arial" w:hAnsi="Arial" w:cs="Arial"/>
                <w:color w:val="1F497D"/>
              </w:rPr>
              <w:t>.cer</w:t>
            </w:r>
          </w:p>
        </w:tc>
      </w:tr>
    </w:tbl>
    <w:p w:rsidR="00435179" w:rsidRDefault="00435179" w:rsidP="00435179">
      <w:pPr>
        <w:keepNext/>
        <w:rPr>
          <w:rFonts w:ascii="Arial" w:hAnsi="Arial" w:cs="Arial"/>
        </w:rPr>
      </w:pPr>
    </w:p>
    <w:p w:rsidR="00435179" w:rsidRDefault="00435179" w:rsidP="00435179">
      <w:pPr>
        <w:keepNext/>
        <w:rPr>
          <w:rFonts w:ascii="Arial" w:hAnsi="Arial" w:cs="Arial"/>
        </w:rPr>
      </w:pPr>
      <w:r>
        <w:rPr>
          <w:rFonts w:ascii="Arial" w:hAnsi="Arial" w:cs="Arial"/>
        </w:rPr>
        <w:t>Certificates for pre – production:</w:t>
      </w:r>
    </w:p>
    <w:p w:rsidR="00435179" w:rsidRDefault="00435179" w:rsidP="00435179">
      <w:pPr>
        <w:keepNext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2"/>
        <w:gridCol w:w="6682"/>
      </w:tblGrid>
      <w:tr w:rsidR="00435179" w:rsidRPr="00B26BDC" w:rsidTr="005625ED">
        <w:tc>
          <w:tcPr>
            <w:tcW w:w="3616" w:type="dxa"/>
            <w:shd w:val="clear" w:color="auto" w:fill="D9D9D9"/>
          </w:tcPr>
          <w:p w:rsidR="00435179" w:rsidRPr="00B26BDC" w:rsidRDefault="00435179" w:rsidP="005625ED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Certificate from(Provider app)</w:t>
            </w:r>
          </w:p>
        </w:tc>
        <w:tc>
          <w:tcPr>
            <w:tcW w:w="6804" w:type="dxa"/>
            <w:shd w:val="clear" w:color="auto" w:fill="D9D9D9"/>
          </w:tcPr>
          <w:p w:rsidR="00435179" w:rsidRPr="00B26BDC" w:rsidRDefault="00435179" w:rsidP="005625ED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Certificatesn – Pre production:</w:t>
            </w:r>
          </w:p>
        </w:tc>
      </w:tr>
      <w:tr w:rsidR="00435179" w:rsidRPr="00B26BDC" w:rsidTr="005625ED">
        <w:tc>
          <w:tcPr>
            <w:tcW w:w="3616" w:type="dxa"/>
          </w:tcPr>
          <w:p w:rsidR="00435179" w:rsidRPr="00B26BDC" w:rsidRDefault="00435179" w:rsidP="005625E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G2</w:t>
            </w:r>
          </w:p>
        </w:tc>
        <w:tc>
          <w:tcPr>
            <w:tcW w:w="6804" w:type="dxa"/>
          </w:tcPr>
          <w:p w:rsidR="00435179" w:rsidRPr="005E621D" w:rsidRDefault="00435179" w:rsidP="00435179">
            <w:pPr>
              <w:pStyle w:val="ListParagraph"/>
              <w:numPr>
                <w:ilvl w:val="0"/>
                <w:numId w:val="60"/>
              </w:numPr>
              <w:contextualSpacing w:val="0"/>
              <w:rPr>
                <w:rFonts w:ascii="Arial" w:hAnsi="Arial" w:cs="Arial"/>
                <w:color w:val="1F497D"/>
              </w:rPr>
            </w:pPr>
            <w:r w:rsidRPr="00ED0944">
              <w:rPr>
                <w:rFonts w:ascii="Arial" w:hAnsi="Arial" w:cs="Arial"/>
                <w:color w:val="1F497D"/>
              </w:rPr>
              <w:t>Orange_Internal_G2_Root_CA</w:t>
            </w:r>
            <w:r>
              <w:rPr>
                <w:rFonts w:ascii="Arial" w:hAnsi="Arial" w:cs="Arial"/>
                <w:color w:val="1F497D"/>
              </w:rPr>
              <w:t>.cer</w:t>
            </w:r>
          </w:p>
          <w:p w:rsidR="00435179" w:rsidRPr="005E621D" w:rsidRDefault="00435179" w:rsidP="00435179">
            <w:pPr>
              <w:pStyle w:val="ListParagraph"/>
              <w:numPr>
                <w:ilvl w:val="0"/>
                <w:numId w:val="60"/>
              </w:numPr>
              <w:contextualSpacing w:val="0"/>
              <w:rPr>
                <w:color w:val="1F497D"/>
              </w:rPr>
            </w:pPr>
            <w:r w:rsidRPr="00ED0944">
              <w:rPr>
                <w:rFonts w:ascii="Arial" w:hAnsi="Arial" w:cs="Arial"/>
                <w:color w:val="1F497D"/>
              </w:rPr>
              <w:t>Orange_Internal_G2_Server_CA</w:t>
            </w:r>
            <w:r>
              <w:rPr>
                <w:rFonts w:ascii="Arial" w:hAnsi="Arial" w:cs="Arial"/>
                <w:color w:val="1F497D"/>
              </w:rPr>
              <w:t>.cer</w:t>
            </w:r>
          </w:p>
        </w:tc>
      </w:tr>
    </w:tbl>
    <w:p w:rsidR="00435179" w:rsidRDefault="00435179" w:rsidP="00435179">
      <w:pPr>
        <w:keepNext/>
        <w:rPr>
          <w:rFonts w:ascii="Arial" w:hAnsi="Arial" w:cs="Arial"/>
        </w:rPr>
      </w:pPr>
    </w:p>
    <w:p w:rsidR="00435179" w:rsidRDefault="00435179" w:rsidP="00435179">
      <w:pPr>
        <w:keepNext/>
        <w:rPr>
          <w:rFonts w:ascii="Arial" w:hAnsi="Arial" w:cs="Arial"/>
        </w:rPr>
      </w:pPr>
      <w:r>
        <w:rPr>
          <w:rFonts w:ascii="Arial" w:hAnsi="Arial" w:cs="Arial"/>
        </w:rPr>
        <w:t>Certificates for production:</w:t>
      </w:r>
    </w:p>
    <w:p w:rsidR="00435179" w:rsidRDefault="00435179" w:rsidP="00435179">
      <w:pPr>
        <w:keepNext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2"/>
        <w:gridCol w:w="6682"/>
      </w:tblGrid>
      <w:tr w:rsidR="00435179" w:rsidRPr="00B26BDC" w:rsidTr="005625ED">
        <w:tc>
          <w:tcPr>
            <w:tcW w:w="3616" w:type="dxa"/>
            <w:shd w:val="clear" w:color="auto" w:fill="D9D9D9"/>
          </w:tcPr>
          <w:p w:rsidR="00435179" w:rsidRPr="00B26BDC" w:rsidRDefault="00435179" w:rsidP="005625ED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Certificate from(Provider app)</w:t>
            </w:r>
          </w:p>
        </w:tc>
        <w:tc>
          <w:tcPr>
            <w:tcW w:w="6804" w:type="dxa"/>
            <w:shd w:val="clear" w:color="auto" w:fill="D9D9D9"/>
          </w:tcPr>
          <w:p w:rsidR="00435179" w:rsidRPr="00B26BDC" w:rsidRDefault="00435179" w:rsidP="005625ED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Certificates - Production:</w:t>
            </w:r>
          </w:p>
        </w:tc>
      </w:tr>
      <w:tr w:rsidR="00435179" w:rsidRPr="00B26BDC" w:rsidTr="005625ED">
        <w:tc>
          <w:tcPr>
            <w:tcW w:w="3616" w:type="dxa"/>
          </w:tcPr>
          <w:p w:rsidR="00435179" w:rsidRPr="00B26BDC" w:rsidRDefault="00435179" w:rsidP="005625E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G2</w:t>
            </w:r>
          </w:p>
        </w:tc>
        <w:tc>
          <w:tcPr>
            <w:tcW w:w="6804" w:type="dxa"/>
          </w:tcPr>
          <w:p w:rsidR="00435179" w:rsidRPr="005E621D" w:rsidRDefault="00435179" w:rsidP="00435179">
            <w:pPr>
              <w:pStyle w:val="ListParagraph"/>
              <w:numPr>
                <w:ilvl w:val="0"/>
                <w:numId w:val="61"/>
              </w:numPr>
              <w:contextualSpacing w:val="0"/>
              <w:rPr>
                <w:rFonts w:ascii="Arial" w:hAnsi="Arial" w:cs="Arial"/>
                <w:color w:val="1F497D"/>
              </w:rPr>
            </w:pPr>
            <w:r w:rsidRPr="00ED0944">
              <w:rPr>
                <w:rFonts w:ascii="Arial" w:hAnsi="Arial" w:cs="Arial"/>
                <w:color w:val="1F497D"/>
              </w:rPr>
              <w:t>Orange_Internal_G2_Root_CA</w:t>
            </w:r>
            <w:r>
              <w:rPr>
                <w:rFonts w:ascii="Arial" w:hAnsi="Arial" w:cs="Arial"/>
                <w:color w:val="1F497D"/>
              </w:rPr>
              <w:t>.cer</w:t>
            </w:r>
          </w:p>
          <w:p w:rsidR="00435179" w:rsidRPr="005E621D" w:rsidRDefault="00435179" w:rsidP="00435179">
            <w:pPr>
              <w:pStyle w:val="ListParagraph"/>
              <w:numPr>
                <w:ilvl w:val="0"/>
                <w:numId w:val="61"/>
              </w:numPr>
              <w:contextualSpacing w:val="0"/>
              <w:rPr>
                <w:color w:val="1F497D"/>
              </w:rPr>
            </w:pPr>
            <w:r w:rsidRPr="00ED0944">
              <w:rPr>
                <w:rFonts w:ascii="Arial" w:hAnsi="Arial" w:cs="Arial"/>
                <w:color w:val="1F497D"/>
              </w:rPr>
              <w:t>Orange_Internal_G2_Server_CA</w:t>
            </w:r>
            <w:r>
              <w:rPr>
                <w:rFonts w:ascii="Arial" w:hAnsi="Arial" w:cs="Arial"/>
                <w:color w:val="1F497D"/>
              </w:rPr>
              <w:t>.cer</w:t>
            </w:r>
          </w:p>
        </w:tc>
      </w:tr>
    </w:tbl>
    <w:p w:rsidR="00435179" w:rsidRDefault="00435179" w:rsidP="00435179">
      <w:pPr>
        <w:keepNext/>
        <w:rPr>
          <w:rFonts w:ascii="Arial" w:hAnsi="Arial" w:cs="Arial"/>
        </w:rPr>
      </w:pPr>
    </w:p>
    <w:p w:rsidR="00435179" w:rsidRDefault="00435179" w:rsidP="00435179">
      <w:pPr>
        <w:keepNext/>
        <w:rPr>
          <w:rFonts w:ascii="Arial" w:hAnsi="Arial" w:cs="Arial"/>
        </w:rPr>
      </w:pPr>
    </w:p>
    <w:p w:rsidR="00435179" w:rsidRDefault="00435179" w:rsidP="00435179">
      <w:pPr>
        <w:pStyle w:val="Heading4"/>
        <w:jc w:val="both"/>
        <w:rPr>
          <w:rFonts w:ascii="Arial" w:hAnsi="Arial"/>
          <w:lang w:val="en-US"/>
        </w:rPr>
      </w:pPr>
      <w:bookmarkStart w:id="113" w:name="_Toc409089215"/>
      <w:bookmarkStart w:id="114" w:name="_Toc437360575"/>
      <w:r>
        <w:rPr>
          <w:rFonts w:ascii="Arial" w:hAnsi="Arial"/>
          <w:lang w:val="en-US"/>
        </w:rPr>
        <w:t>Certificate conformity</w:t>
      </w:r>
      <w:bookmarkEnd w:id="113"/>
      <w:bookmarkEnd w:id="114"/>
    </w:p>
    <w:p w:rsidR="00435179" w:rsidRDefault="00435179" w:rsidP="00435179">
      <w:pPr>
        <w:keepNext/>
        <w:rPr>
          <w:rFonts w:ascii="Arial" w:hAnsi="Arial" w:cs="Arial"/>
        </w:rPr>
      </w:pPr>
      <w:r>
        <w:rPr>
          <w:rFonts w:ascii="Arial" w:hAnsi="Arial" w:cs="Arial"/>
        </w:rPr>
        <w:t>To be accepted by OQT, the domain name declared in the certificate needs to be the same as the URL used.</w:t>
      </w:r>
    </w:p>
    <w:p w:rsidR="00435179" w:rsidRDefault="00435179" w:rsidP="00435179">
      <w:pPr>
        <w:keepNext/>
        <w:rPr>
          <w:rFonts w:ascii="Arial" w:hAnsi="Arial" w:cs="Arial"/>
        </w:rPr>
      </w:pPr>
    </w:p>
    <w:p w:rsidR="00435179" w:rsidRDefault="00435179" w:rsidP="00435179">
      <w:pPr>
        <w:pStyle w:val="Heading3"/>
        <w:numPr>
          <w:ilvl w:val="0"/>
          <w:numId w:val="0"/>
        </w:numPr>
        <w:rPr>
          <w:color w:val="1F497D"/>
          <w:lang w:val="en-GB"/>
        </w:rPr>
      </w:pPr>
      <w:bookmarkStart w:id="115" w:name="_Toc437360576"/>
      <w:r>
        <w:rPr>
          <w:rFonts w:ascii="Arial" w:hAnsi="Arial"/>
          <w:b w:val="0"/>
          <w:bCs w:val="0"/>
        </w:rPr>
        <w:t>T</w:t>
      </w:r>
      <w:r w:rsidRPr="009E68F1">
        <w:rPr>
          <w:rFonts w:ascii="Arial" w:hAnsi="Arial"/>
          <w:b w:val="0"/>
          <w:bCs w:val="0"/>
        </w:rPr>
        <w:t>o see the certificate details:</w:t>
      </w:r>
      <w:bookmarkEnd w:id="115"/>
    </w:p>
    <w:p w:rsidR="00435179" w:rsidRPr="0030330B" w:rsidRDefault="00435179" w:rsidP="00435179">
      <w:pPr>
        <w:ind w:left="709"/>
        <w:rPr>
          <w:rFonts w:ascii="Arial" w:hAnsi="Arial" w:cs="Arial"/>
        </w:rPr>
      </w:pPr>
      <w:r w:rsidRPr="0030330B">
        <w:rPr>
          <w:rFonts w:ascii="Arial" w:hAnsi="Arial" w:cs="Arial"/>
        </w:rPr>
        <w:t>$JAVA_HOME/bin/keytool -printcert –file /&lt;Certificate Path&gt;/&lt;Certificate Name&gt;</w:t>
      </w:r>
    </w:p>
    <w:p w:rsidR="00435179" w:rsidRPr="00E13B7C" w:rsidRDefault="00435179" w:rsidP="00435179">
      <w:pPr>
        <w:rPr>
          <w:rFonts w:ascii="Arial" w:hAnsi="Arial" w:cs="Arial"/>
        </w:rPr>
      </w:pPr>
    </w:p>
    <w:p w:rsidR="00435179" w:rsidRDefault="00435179" w:rsidP="00435179">
      <w:pPr>
        <w:keepNext/>
        <w:rPr>
          <w:rFonts w:ascii="Arial" w:hAnsi="Arial" w:cs="Arial"/>
        </w:rPr>
      </w:pPr>
    </w:p>
    <w:p w:rsidR="00435179" w:rsidRPr="00052C48" w:rsidRDefault="00435179" w:rsidP="00435179">
      <w:pPr>
        <w:pStyle w:val="Heading3"/>
        <w:jc w:val="both"/>
        <w:rPr>
          <w:rFonts w:ascii="Arial" w:hAnsi="Arial"/>
        </w:rPr>
      </w:pPr>
      <w:bookmarkStart w:id="116" w:name="_Toc409089216"/>
      <w:bookmarkStart w:id="117" w:name="_Toc437360577"/>
      <w:r w:rsidRPr="00052C48">
        <w:rPr>
          <w:rFonts w:ascii="Arial" w:hAnsi="Arial"/>
        </w:rPr>
        <w:t>Obtain provider certificate</w:t>
      </w:r>
      <w:bookmarkEnd w:id="116"/>
      <w:bookmarkEnd w:id="117"/>
    </w:p>
    <w:p w:rsidR="00435179" w:rsidRPr="00052C48" w:rsidRDefault="00435179" w:rsidP="00435179">
      <w:pPr>
        <w:keepNext/>
        <w:rPr>
          <w:rFonts w:ascii="Arial" w:hAnsi="Arial" w:cs="Arial"/>
        </w:rPr>
      </w:pPr>
      <w:r w:rsidRPr="00052C48">
        <w:rPr>
          <w:rFonts w:ascii="Arial" w:hAnsi="Arial" w:cs="Arial"/>
        </w:rPr>
        <w:t>Certificate</w:t>
      </w:r>
      <w:r>
        <w:rPr>
          <w:rFonts w:ascii="Arial" w:hAnsi="Arial" w:cs="Arial"/>
        </w:rPr>
        <w:t>s will be provided by Orange and will be uploaded on delivery server along with the delivery.</w:t>
      </w:r>
    </w:p>
    <w:p w:rsidR="00435179" w:rsidRDefault="00435179" w:rsidP="00435179">
      <w:pPr>
        <w:rPr>
          <w:rFonts w:ascii="Arial" w:hAnsi="Arial" w:cs="Arial"/>
        </w:rPr>
      </w:pPr>
    </w:p>
    <w:p w:rsidR="00435179" w:rsidRPr="005E621D" w:rsidRDefault="00435179" w:rsidP="00435179">
      <w:pPr>
        <w:pStyle w:val="Heading3"/>
        <w:jc w:val="both"/>
        <w:rPr>
          <w:rFonts w:ascii="Arial" w:hAnsi="Arial"/>
        </w:rPr>
      </w:pPr>
      <w:bookmarkStart w:id="118" w:name="_Toc437360578"/>
      <w:r w:rsidRPr="005E621D">
        <w:rPr>
          <w:rFonts w:ascii="Arial" w:hAnsi="Arial"/>
        </w:rPr>
        <w:t>Steps to import.</w:t>
      </w:r>
      <w:bookmarkEnd w:id="118"/>
    </w:p>
    <w:p w:rsidR="00435179" w:rsidRDefault="00435179" w:rsidP="00435179">
      <w:pPr>
        <w:rPr>
          <w:color w:val="1F497D"/>
          <w:lang w:val="en-GB"/>
        </w:rPr>
      </w:pPr>
    </w:p>
    <w:p w:rsidR="00435179" w:rsidRDefault="00435179" w:rsidP="00435179">
      <w:pPr>
        <w:rPr>
          <w:rFonts w:ascii="Arial" w:hAnsi="Arial"/>
          <w:b/>
        </w:rPr>
      </w:pPr>
      <w:r w:rsidRPr="005476E5">
        <w:rPr>
          <w:rFonts w:ascii="Arial" w:hAnsi="Arial"/>
          <w:b/>
        </w:rPr>
        <w:t xml:space="preserve">   Pre- production:</w:t>
      </w:r>
    </w:p>
    <w:p w:rsidR="00435179" w:rsidRPr="005476E5" w:rsidRDefault="00435179" w:rsidP="00435179">
      <w:pPr>
        <w:rPr>
          <w:rFonts w:ascii="Arial" w:hAnsi="Arial"/>
          <w:b/>
        </w:rPr>
      </w:pPr>
    </w:p>
    <w:p w:rsidR="00435179" w:rsidRPr="00ED0944" w:rsidRDefault="00435179" w:rsidP="00435179">
      <w:pPr>
        <w:ind w:left="709"/>
        <w:rPr>
          <w:rFonts w:ascii="Arial" w:hAnsi="Arial"/>
        </w:rPr>
      </w:pPr>
      <w:r w:rsidRPr="00ED0944">
        <w:rPr>
          <w:rFonts w:ascii="Arial" w:hAnsi="Arial"/>
        </w:rPr>
        <w:t xml:space="preserve">1.  </w:t>
      </w:r>
      <w:r w:rsidRPr="009A05CB">
        <w:rPr>
          <w:rFonts w:ascii="Arial" w:hAnsi="Arial"/>
        </w:rPr>
        <w:t>$JAVA_HOME</w:t>
      </w:r>
      <w:r w:rsidRPr="00ED0944">
        <w:rPr>
          <w:rFonts w:ascii="Arial" w:hAnsi="Arial"/>
        </w:rPr>
        <w:t xml:space="preserve"> /bin/keytool -keystore </w:t>
      </w:r>
      <w:r w:rsidRPr="009A05CB">
        <w:rPr>
          <w:rFonts w:ascii="Arial" w:hAnsi="Arial"/>
        </w:rPr>
        <w:t>$JAVA_HOME</w:t>
      </w:r>
      <w:r w:rsidRPr="00ED0944">
        <w:rPr>
          <w:rFonts w:ascii="Arial" w:hAnsi="Arial"/>
        </w:rPr>
        <w:t xml:space="preserve"> /jre/lib/security/cacerts -import -alias Ora</w:t>
      </w:r>
      <w:r>
        <w:rPr>
          <w:rFonts w:ascii="Arial" w:hAnsi="Arial"/>
        </w:rPr>
        <w:t xml:space="preserve">nge_Internal_G2_Root_CA -file </w:t>
      </w:r>
      <w:r w:rsidRPr="009A05CB">
        <w:rPr>
          <w:rFonts w:ascii="Arial" w:hAnsi="Arial"/>
        </w:rPr>
        <w:t>/&lt;Certificate_path&gt;</w:t>
      </w:r>
      <w:r w:rsidRPr="00ED0944">
        <w:rPr>
          <w:rFonts w:ascii="Arial" w:hAnsi="Arial"/>
        </w:rPr>
        <w:t>/Orange_Internal_G2_Root_CA.cer'</w:t>
      </w:r>
    </w:p>
    <w:p w:rsidR="00435179" w:rsidRPr="00ED0944" w:rsidRDefault="00435179" w:rsidP="00435179">
      <w:pPr>
        <w:rPr>
          <w:rFonts w:ascii="Arial" w:hAnsi="Arial"/>
        </w:rPr>
      </w:pPr>
    </w:p>
    <w:p w:rsidR="00435179" w:rsidRDefault="00435179" w:rsidP="00435179">
      <w:pPr>
        <w:ind w:left="709"/>
        <w:rPr>
          <w:rFonts w:ascii="Arial" w:hAnsi="Arial"/>
        </w:rPr>
      </w:pPr>
      <w:r w:rsidRPr="00ED0944">
        <w:rPr>
          <w:rFonts w:ascii="Arial" w:hAnsi="Arial"/>
        </w:rPr>
        <w:t>2</w:t>
      </w:r>
      <w:r w:rsidRPr="009A05CB">
        <w:rPr>
          <w:rFonts w:ascii="Arial" w:hAnsi="Arial"/>
        </w:rPr>
        <w:t>$JAVA_HOME</w:t>
      </w:r>
      <w:r w:rsidRPr="00ED0944">
        <w:rPr>
          <w:rFonts w:ascii="Arial" w:hAnsi="Arial"/>
        </w:rPr>
        <w:t xml:space="preserve"> bin/keytool -keystore </w:t>
      </w:r>
      <w:r w:rsidRPr="009A05CB">
        <w:rPr>
          <w:rFonts w:ascii="Arial" w:hAnsi="Arial"/>
        </w:rPr>
        <w:t>$JAVA_HOME</w:t>
      </w:r>
      <w:r w:rsidRPr="00ED0944">
        <w:rPr>
          <w:rFonts w:ascii="Arial" w:hAnsi="Arial"/>
        </w:rPr>
        <w:t xml:space="preserve"> /jre/lib/security/cacerts -import -alias Oran</w:t>
      </w:r>
      <w:r>
        <w:rPr>
          <w:rFonts w:ascii="Arial" w:hAnsi="Arial"/>
        </w:rPr>
        <w:t xml:space="preserve">ge_Internal_G2_Server_CA -file </w:t>
      </w:r>
      <w:r w:rsidRPr="009A05CB">
        <w:rPr>
          <w:rFonts w:ascii="Arial" w:hAnsi="Arial"/>
        </w:rPr>
        <w:t>/&lt;Certificate_path&gt;</w:t>
      </w:r>
      <w:r w:rsidRPr="00ED0944">
        <w:rPr>
          <w:rFonts w:ascii="Arial" w:hAnsi="Arial"/>
        </w:rPr>
        <w:t>/Orange_Internal_G2_Server_CA.cer'</w:t>
      </w:r>
    </w:p>
    <w:p w:rsidR="00435179" w:rsidRDefault="00435179" w:rsidP="00435179">
      <w:pPr>
        <w:pStyle w:val="ListParagraph"/>
        <w:rPr>
          <w:rFonts w:ascii="Arial" w:hAnsi="Arial"/>
        </w:rPr>
      </w:pPr>
    </w:p>
    <w:p w:rsidR="00435179" w:rsidRDefault="00435179" w:rsidP="00435179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r w:rsidRPr="005476E5">
        <w:rPr>
          <w:rFonts w:ascii="Arial" w:hAnsi="Arial"/>
          <w:b/>
        </w:rPr>
        <w:t>Production</w:t>
      </w:r>
      <w:r>
        <w:rPr>
          <w:rFonts w:ascii="Arial" w:hAnsi="Arial"/>
          <w:b/>
        </w:rPr>
        <w:t>:</w:t>
      </w:r>
    </w:p>
    <w:p w:rsidR="00435179" w:rsidRDefault="00435179" w:rsidP="00435179">
      <w:pPr>
        <w:rPr>
          <w:rFonts w:ascii="Arial" w:hAnsi="Arial"/>
          <w:b/>
        </w:rPr>
      </w:pPr>
    </w:p>
    <w:p w:rsidR="00435179" w:rsidRPr="00ED0944" w:rsidRDefault="00435179" w:rsidP="00435179">
      <w:pPr>
        <w:ind w:left="709"/>
        <w:rPr>
          <w:rFonts w:ascii="Arial" w:hAnsi="Arial"/>
        </w:rPr>
      </w:pPr>
      <w:r w:rsidRPr="00ED0944">
        <w:rPr>
          <w:rFonts w:ascii="Arial" w:hAnsi="Arial"/>
        </w:rPr>
        <w:t xml:space="preserve">1.  </w:t>
      </w:r>
      <w:r w:rsidRPr="009A05CB">
        <w:rPr>
          <w:rFonts w:ascii="Arial" w:hAnsi="Arial"/>
        </w:rPr>
        <w:t>$JAVA_HOME</w:t>
      </w:r>
      <w:r w:rsidRPr="00ED0944">
        <w:rPr>
          <w:rFonts w:ascii="Arial" w:hAnsi="Arial"/>
        </w:rPr>
        <w:t xml:space="preserve"> /bin/keytool -keystore </w:t>
      </w:r>
      <w:r w:rsidRPr="009A05CB">
        <w:rPr>
          <w:rFonts w:ascii="Arial" w:hAnsi="Arial"/>
        </w:rPr>
        <w:t>$JAVA_HOME</w:t>
      </w:r>
      <w:r w:rsidRPr="00ED0944">
        <w:rPr>
          <w:rFonts w:ascii="Arial" w:hAnsi="Arial"/>
        </w:rPr>
        <w:t xml:space="preserve"> /jre/lib/security/cacerts -import -alias Ora</w:t>
      </w:r>
      <w:r>
        <w:rPr>
          <w:rFonts w:ascii="Arial" w:hAnsi="Arial"/>
        </w:rPr>
        <w:t xml:space="preserve">nge_Internal_G2_Root_CA -file </w:t>
      </w:r>
      <w:r w:rsidRPr="009A05CB">
        <w:rPr>
          <w:rFonts w:ascii="Arial" w:hAnsi="Arial"/>
        </w:rPr>
        <w:t>/&lt;Certificate_path&gt;</w:t>
      </w:r>
      <w:r w:rsidRPr="00ED0944">
        <w:rPr>
          <w:rFonts w:ascii="Arial" w:hAnsi="Arial"/>
        </w:rPr>
        <w:t>/Orange_Internal_G2_Root_CA.cer'</w:t>
      </w:r>
    </w:p>
    <w:p w:rsidR="00435179" w:rsidRPr="00ED0944" w:rsidRDefault="00435179" w:rsidP="00435179">
      <w:pPr>
        <w:rPr>
          <w:rFonts w:ascii="Arial" w:hAnsi="Arial"/>
        </w:rPr>
      </w:pPr>
    </w:p>
    <w:p w:rsidR="00435179" w:rsidRDefault="00435179" w:rsidP="00435179">
      <w:pPr>
        <w:ind w:left="709"/>
        <w:rPr>
          <w:rFonts w:ascii="Arial" w:hAnsi="Arial"/>
        </w:rPr>
      </w:pPr>
      <w:r w:rsidRPr="00ED0944">
        <w:rPr>
          <w:rFonts w:ascii="Arial" w:hAnsi="Arial"/>
        </w:rPr>
        <w:lastRenderedPageBreak/>
        <w:t>2</w:t>
      </w:r>
      <w:r w:rsidRPr="009A05CB">
        <w:rPr>
          <w:rFonts w:ascii="Arial" w:hAnsi="Arial"/>
        </w:rPr>
        <w:t>$JAVA_HOME</w:t>
      </w:r>
      <w:r w:rsidRPr="00ED0944">
        <w:rPr>
          <w:rFonts w:ascii="Arial" w:hAnsi="Arial"/>
        </w:rPr>
        <w:t xml:space="preserve"> bin/keytool -keystore </w:t>
      </w:r>
      <w:r w:rsidRPr="009A05CB">
        <w:rPr>
          <w:rFonts w:ascii="Arial" w:hAnsi="Arial"/>
        </w:rPr>
        <w:t>$JAVA_HOME</w:t>
      </w:r>
      <w:r w:rsidRPr="00ED0944">
        <w:rPr>
          <w:rFonts w:ascii="Arial" w:hAnsi="Arial"/>
        </w:rPr>
        <w:t xml:space="preserve"> /jre/lib/security/cacerts -import -alias Oran</w:t>
      </w:r>
      <w:r>
        <w:rPr>
          <w:rFonts w:ascii="Arial" w:hAnsi="Arial"/>
        </w:rPr>
        <w:t xml:space="preserve">ge_Internal_G2_Server_CA -file </w:t>
      </w:r>
      <w:r w:rsidRPr="009A05CB">
        <w:rPr>
          <w:rFonts w:ascii="Arial" w:hAnsi="Arial"/>
        </w:rPr>
        <w:t>/&lt;Certificate_path&gt;</w:t>
      </w:r>
      <w:r w:rsidRPr="00ED0944">
        <w:rPr>
          <w:rFonts w:ascii="Arial" w:hAnsi="Arial"/>
        </w:rPr>
        <w:t>/Orange_Internal_G2_Server_CA.cer'</w:t>
      </w:r>
    </w:p>
    <w:p w:rsidR="00435179" w:rsidRDefault="00435179" w:rsidP="00435179">
      <w:pPr>
        <w:pStyle w:val="ListParagraph"/>
        <w:rPr>
          <w:rFonts w:ascii="Arial" w:hAnsi="Arial"/>
          <w:b/>
        </w:rPr>
      </w:pPr>
    </w:p>
    <w:p w:rsidR="00435179" w:rsidRDefault="00435179" w:rsidP="00435179">
      <w:pPr>
        <w:rPr>
          <w:rFonts w:ascii="Arial" w:hAnsi="Arial" w:cs="Arial"/>
        </w:rPr>
      </w:pPr>
      <w:r w:rsidRPr="007C2C75">
        <w:rPr>
          <w:rFonts w:ascii="Arial" w:hAnsi="Arial" w:cs="Arial"/>
          <w:b/>
        </w:rPr>
        <w:t>$JAVA_HOME</w:t>
      </w:r>
      <w:r>
        <w:rPr>
          <w:rFonts w:ascii="Arial" w:hAnsi="Arial" w:cs="Arial"/>
        </w:rPr>
        <w:t xml:space="preserve"> is the JDK home directory (may not be an </w:t>
      </w:r>
      <w:r w:rsidRPr="00D83DF7">
        <w:rPr>
          <w:rFonts w:ascii="Arial" w:hAnsi="Arial" w:cs="Arial"/>
        </w:rPr>
        <w:t>environment variable</w:t>
      </w:r>
      <w:r>
        <w:rPr>
          <w:rFonts w:ascii="Arial" w:hAnsi="Arial" w:cs="Arial"/>
        </w:rPr>
        <w:t xml:space="preserve"> and have to be replace by the correct path)</w:t>
      </w:r>
    </w:p>
    <w:p w:rsidR="00435179" w:rsidRDefault="00435179" w:rsidP="00435179">
      <w:pPr>
        <w:ind w:left="720"/>
        <w:rPr>
          <w:rFonts w:ascii="Arial" w:hAnsi="Arial" w:cs="Arial"/>
        </w:rPr>
      </w:pPr>
    </w:p>
    <w:p w:rsidR="00435179" w:rsidRDefault="00435179" w:rsidP="0043517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For all commands above, use the default </w:t>
      </w:r>
      <w:r w:rsidRPr="007C2C75">
        <w:rPr>
          <w:rFonts w:ascii="Arial" w:hAnsi="Arial" w:cs="Arial"/>
          <w:u w:val="single"/>
        </w:rPr>
        <w:t>password</w:t>
      </w:r>
      <w:r>
        <w:rPr>
          <w:rFonts w:ascii="Arial" w:hAnsi="Arial" w:cs="Arial"/>
        </w:rPr>
        <w:t xml:space="preserve">: </w:t>
      </w:r>
      <w:r w:rsidRPr="007C2C75">
        <w:rPr>
          <w:rFonts w:ascii="Arial" w:hAnsi="Arial" w:cs="Arial"/>
          <w:b/>
        </w:rPr>
        <w:t>changeit</w:t>
      </w:r>
    </w:p>
    <w:p w:rsidR="00435179" w:rsidRPr="005476E5" w:rsidRDefault="00435179" w:rsidP="00435179">
      <w:pPr>
        <w:rPr>
          <w:rFonts w:ascii="Arial" w:hAnsi="Arial"/>
          <w:b/>
        </w:rPr>
      </w:pPr>
    </w:p>
    <w:p w:rsidR="00F106A8" w:rsidRPr="00E13B7C" w:rsidRDefault="00F106A8" w:rsidP="001F6660">
      <w:pPr>
        <w:rPr>
          <w:rFonts w:ascii="Arial" w:hAnsi="Arial" w:cs="Arial"/>
        </w:rPr>
      </w:pPr>
    </w:p>
    <w:sectPr w:rsidR="00F106A8" w:rsidRPr="00E13B7C" w:rsidSect="00A85F2C">
      <w:pgSz w:w="11906" w:h="16838" w:code="9"/>
      <w:pgMar w:top="567" w:right="851" w:bottom="567" w:left="851" w:header="561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26D" w:rsidRDefault="00A9726D">
      <w:r>
        <w:separator/>
      </w:r>
    </w:p>
  </w:endnote>
  <w:endnote w:type="continuationSeparator" w:id="0">
    <w:p w:rsidR="00A9726D" w:rsidRDefault="00A9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55 Roman">
    <w:altName w:val="Corbel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45Light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45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Borders>
        <w:top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90"/>
      <w:gridCol w:w="2896"/>
      <w:gridCol w:w="3620"/>
    </w:tblGrid>
    <w:tr w:rsidR="002738AF" w:rsidRPr="0049276F">
      <w:tc>
        <w:tcPr>
          <w:tcW w:w="3690" w:type="dxa"/>
        </w:tcPr>
        <w:p w:rsidR="002738AF" w:rsidRPr="0049276F" w:rsidRDefault="00A23F9F" w:rsidP="00D04D93">
          <w:pPr>
            <w:pStyle w:val="Footer"/>
            <w:tabs>
              <w:tab w:val="clear" w:pos="4536"/>
              <w:tab w:val="clear" w:pos="9072"/>
              <w:tab w:val="right" w:pos="9498"/>
            </w:tabs>
            <w:spacing w:before="40"/>
          </w:pPr>
          <w:r w:rsidRPr="0049276F">
            <w:fldChar w:fldCharType="begin"/>
          </w:r>
          <w:r w:rsidR="002738AF" w:rsidRPr="0049276F">
            <w:instrText xml:space="preserve"> FILENAME </w:instrText>
          </w:r>
          <w:r w:rsidRPr="0049276F">
            <w:fldChar w:fldCharType="separate"/>
          </w:r>
          <w:r w:rsidR="002738AF" w:rsidRPr="0049276F">
            <w:rPr>
              <w:noProof/>
            </w:rPr>
            <w:t xml:space="preserve">OQT WAS FrontEnd Installation Book </w:t>
          </w:r>
          <w:r w:rsidR="00D94BC2" w:rsidRPr="0049276F">
            <w:rPr>
              <w:noProof/>
            </w:rPr>
            <w:t>S1F</w:t>
          </w:r>
          <w:r w:rsidR="00842B38">
            <w:rPr>
              <w:noProof/>
            </w:rPr>
            <w:t>4</w:t>
          </w:r>
          <w:ins w:id="12" w:author="S1F44" w:date="2018-06-29T11:16:00Z">
            <w:r w:rsidR="000872CD">
              <w:rPr>
                <w:noProof/>
              </w:rPr>
              <w:t>4</w:t>
            </w:r>
          </w:ins>
          <w:del w:id="13" w:author="S1F44" w:date="2018-06-29T11:16:00Z">
            <w:r w:rsidR="00A42045" w:rsidDel="000872CD">
              <w:rPr>
                <w:noProof/>
              </w:rPr>
              <w:delText>3</w:delText>
            </w:r>
          </w:del>
          <w:r w:rsidR="002738AF" w:rsidRPr="0049276F">
            <w:rPr>
              <w:noProof/>
            </w:rPr>
            <w:t>.doc</w:t>
          </w:r>
          <w:r w:rsidRPr="0049276F">
            <w:fldChar w:fldCharType="end"/>
          </w:r>
        </w:p>
      </w:tc>
      <w:tc>
        <w:tcPr>
          <w:tcW w:w="2896" w:type="dxa"/>
        </w:tcPr>
        <w:p w:rsidR="002738AF" w:rsidRPr="0049276F" w:rsidRDefault="002738AF" w:rsidP="00535D8C">
          <w:pPr>
            <w:pStyle w:val="Footer"/>
            <w:tabs>
              <w:tab w:val="clear" w:pos="4536"/>
              <w:tab w:val="clear" w:pos="9072"/>
              <w:tab w:val="right" w:pos="9498"/>
            </w:tabs>
            <w:spacing w:before="40"/>
            <w:ind w:left="-70" w:firstLine="70"/>
            <w:jc w:val="center"/>
          </w:pPr>
          <w:r w:rsidRPr="0049276F">
            <w:t xml:space="preserve">Modified on </w:t>
          </w:r>
          <w:r w:rsidR="00A23F9F" w:rsidRPr="0049276F">
            <w:fldChar w:fldCharType="begin"/>
          </w:r>
          <w:r w:rsidRPr="0049276F">
            <w:instrText xml:space="preserve"> DATE  \@ "yyyy-MM-dd"  \* MERGEFORMAT </w:instrText>
          </w:r>
          <w:r w:rsidR="00A23F9F" w:rsidRPr="0049276F">
            <w:fldChar w:fldCharType="separate"/>
          </w:r>
          <w:r w:rsidR="000872CD">
            <w:rPr>
              <w:noProof/>
            </w:rPr>
            <w:t>2018-06-29</w:t>
          </w:r>
          <w:r w:rsidR="00A23F9F" w:rsidRPr="0049276F">
            <w:fldChar w:fldCharType="end"/>
          </w:r>
        </w:p>
      </w:tc>
      <w:tc>
        <w:tcPr>
          <w:tcW w:w="3620" w:type="dxa"/>
        </w:tcPr>
        <w:p w:rsidR="002738AF" w:rsidRPr="0049276F" w:rsidRDefault="002738AF">
          <w:pPr>
            <w:pStyle w:val="Footer"/>
            <w:tabs>
              <w:tab w:val="clear" w:pos="4536"/>
              <w:tab w:val="clear" w:pos="9072"/>
              <w:tab w:val="right" w:pos="9498"/>
            </w:tabs>
            <w:spacing w:before="40"/>
            <w:jc w:val="right"/>
          </w:pPr>
          <w:r w:rsidRPr="0049276F">
            <w:t xml:space="preserve">Page </w:t>
          </w:r>
          <w:r w:rsidR="00A23F9F" w:rsidRPr="0049276F">
            <w:fldChar w:fldCharType="begin"/>
          </w:r>
          <w:r w:rsidRPr="0049276F">
            <w:instrText xml:space="preserve"> PAGE </w:instrText>
          </w:r>
          <w:r w:rsidR="00A23F9F" w:rsidRPr="0049276F">
            <w:fldChar w:fldCharType="separate"/>
          </w:r>
          <w:r w:rsidR="000872CD">
            <w:rPr>
              <w:noProof/>
            </w:rPr>
            <w:t>20</w:t>
          </w:r>
          <w:r w:rsidR="00A23F9F" w:rsidRPr="0049276F">
            <w:fldChar w:fldCharType="end"/>
          </w:r>
          <w:r w:rsidRPr="0049276F">
            <w:t>/</w:t>
          </w:r>
          <w:r w:rsidR="00A23F9F" w:rsidRPr="0049276F">
            <w:fldChar w:fldCharType="begin"/>
          </w:r>
          <w:r w:rsidRPr="0049276F">
            <w:instrText xml:space="preserve"> NUMPAGES </w:instrText>
          </w:r>
          <w:r w:rsidR="00A23F9F" w:rsidRPr="0049276F">
            <w:fldChar w:fldCharType="separate"/>
          </w:r>
          <w:r w:rsidR="000872CD">
            <w:rPr>
              <w:noProof/>
            </w:rPr>
            <w:t>21</w:t>
          </w:r>
          <w:r w:rsidR="00A23F9F" w:rsidRPr="0049276F">
            <w:fldChar w:fldCharType="end"/>
          </w:r>
        </w:p>
      </w:tc>
    </w:tr>
  </w:tbl>
  <w:p w:rsidR="002738AF" w:rsidRDefault="00273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8AF" w:rsidRDefault="006768C9">
    <w:pPr>
      <w:pStyle w:val="Footer"/>
    </w:pPr>
    <w:r>
      <w:rPr>
        <w:noProof/>
        <w:sz w:val="48"/>
        <w:szCs w:val="48"/>
      </w:rPr>
      <w:drawing>
        <wp:inline distT="0" distB="0" distL="0" distR="0">
          <wp:extent cx="387985" cy="387985"/>
          <wp:effectExtent l="0" t="0" r="0" b="0"/>
          <wp:docPr id="45" name="Picture 45" descr="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98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26D" w:rsidRDefault="00A9726D">
      <w:r>
        <w:separator/>
      </w:r>
    </w:p>
  </w:footnote>
  <w:footnote w:type="continuationSeparator" w:id="0">
    <w:p w:rsidR="00A9726D" w:rsidRDefault="00A97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8AF" w:rsidRPr="001D5964" w:rsidRDefault="002738AF" w:rsidP="00150736">
    <w:pPr>
      <w:pStyle w:val="Header"/>
      <w:pBdr>
        <w:bottom w:val="dotted" w:sz="4" w:space="1" w:color="auto"/>
      </w:pBdr>
      <w:spacing w:after="100" w:afterAutospacing="1"/>
      <w:rPr>
        <w:color w:val="FF6600"/>
      </w:rPr>
    </w:pPr>
    <w:r>
      <w:rPr>
        <w:color w:val="FF6600"/>
      </w:rPr>
      <w:t>Online Quoting Tool</w:t>
    </w:r>
    <w:r w:rsidRPr="001D5964">
      <w:rPr>
        <w:color w:val="auto"/>
      </w:rPr>
      <w:t xml:space="preserve"> – </w:t>
    </w:r>
    <w:r>
      <w:rPr>
        <w:color w:val="auto"/>
      </w:rPr>
      <w:t>Frontend</w:t>
    </w:r>
    <w:r w:rsidRPr="001D5964">
      <w:rPr>
        <w:color w:val="auto"/>
      </w:rPr>
      <w:t xml:space="preserve"> Installation Book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2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470"/>
      <w:gridCol w:w="5842"/>
    </w:tblGrid>
    <w:tr w:rsidR="002738AF" w:rsidRPr="0049276F">
      <w:trPr>
        <w:cantSplit/>
        <w:trHeight w:val="1792"/>
      </w:trPr>
      <w:tc>
        <w:tcPr>
          <w:tcW w:w="4470" w:type="dxa"/>
        </w:tcPr>
        <w:p w:rsidR="002738AF" w:rsidRPr="0049276F" w:rsidRDefault="006768C9" w:rsidP="0015230E">
          <w:pPr>
            <w:ind w:left="559"/>
          </w:pPr>
          <w:r>
            <w:rPr>
              <w:noProof/>
              <w:sz w:val="48"/>
              <w:szCs w:val="48"/>
            </w:rPr>
            <w:drawing>
              <wp:inline distT="0" distB="0" distL="0" distR="0">
                <wp:extent cx="746125" cy="746125"/>
                <wp:effectExtent l="0" t="0" r="0" b="0"/>
                <wp:docPr id="44" name="Picture 44" descr="Oran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ran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738AF" w:rsidRPr="0049276F" w:rsidRDefault="002738AF"/>
      </w:tc>
      <w:tc>
        <w:tcPr>
          <w:tcW w:w="5842" w:type="dxa"/>
          <w:vAlign w:val="center"/>
        </w:tcPr>
        <w:p w:rsidR="002738AF" w:rsidRPr="0049276F" w:rsidRDefault="00BE26C9">
          <w:pPr>
            <w:jc w:val="right"/>
          </w:pPr>
          <w:r>
            <w:object w:dxaOrig="3375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7.25pt;height:33.75pt" o:ole="">
                <v:imagedata r:id="rId2" o:title=""/>
              </v:shape>
              <o:OLEObject Type="Embed" ProgID="PBrush" ShapeID="_x0000_i1025" DrawAspect="Content" ObjectID="_1591776168" r:id="rId3"/>
            </w:object>
          </w:r>
        </w:p>
      </w:tc>
    </w:tr>
  </w:tbl>
  <w:p w:rsidR="002738AF" w:rsidRPr="003B6568" w:rsidRDefault="002738AF" w:rsidP="00275BE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4CEE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9020A"/>
    <w:multiLevelType w:val="hybridMultilevel"/>
    <w:tmpl w:val="B3ECE72C"/>
    <w:lvl w:ilvl="0" w:tplc="A824D8D2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5419"/>
    <w:multiLevelType w:val="hybridMultilevel"/>
    <w:tmpl w:val="75CC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3D9D"/>
    <w:multiLevelType w:val="hybridMultilevel"/>
    <w:tmpl w:val="EB8CD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37BB"/>
    <w:multiLevelType w:val="hybridMultilevel"/>
    <w:tmpl w:val="829E5014"/>
    <w:lvl w:ilvl="0" w:tplc="08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2132789"/>
    <w:multiLevelType w:val="hybridMultilevel"/>
    <w:tmpl w:val="3684EFB2"/>
    <w:lvl w:ilvl="0" w:tplc="032E4DDA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121B4003"/>
    <w:multiLevelType w:val="hybridMultilevel"/>
    <w:tmpl w:val="8E9C5C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F0912"/>
    <w:multiLevelType w:val="hybridMultilevel"/>
    <w:tmpl w:val="40209F0C"/>
    <w:lvl w:ilvl="0" w:tplc="DE38CB74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157B4F32"/>
    <w:multiLevelType w:val="singleLevel"/>
    <w:tmpl w:val="F1DAEAEC"/>
    <w:lvl w:ilvl="0">
      <w:start w:val="1"/>
      <w:numFmt w:val="bullet"/>
      <w:pStyle w:val="4ListePremier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15F7478C"/>
    <w:multiLevelType w:val="hybridMultilevel"/>
    <w:tmpl w:val="1A1895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74F65"/>
    <w:multiLevelType w:val="hybridMultilevel"/>
    <w:tmpl w:val="1C621A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B3F1B"/>
    <w:multiLevelType w:val="hybridMultilevel"/>
    <w:tmpl w:val="7D86D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571F7"/>
    <w:multiLevelType w:val="hybridMultilevel"/>
    <w:tmpl w:val="97EA5EC4"/>
    <w:lvl w:ilvl="0" w:tplc="C5E8E406">
      <w:start w:val="1"/>
      <w:numFmt w:val="bullet"/>
      <w:lvlText w:val="&gt;"/>
      <w:lvlJc w:val="left"/>
      <w:pPr>
        <w:tabs>
          <w:tab w:val="num" w:pos="1494"/>
        </w:tabs>
        <w:ind w:left="1494" w:hanging="360"/>
      </w:pPr>
      <w:rPr>
        <w:rFonts w:ascii="Helvetica 45 Light" w:hAnsi="Helvetica 45 Light" w:hint="default"/>
        <w:b w:val="0"/>
        <w:i w:val="0"/>
        <w:color w:val="FF6600"/>
      </w:rPr>
    </w:lvl>
    <w:lvl w:ilvl="1" w:tplc="FBF4803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FF6600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70526"/>
    <w:multiLevelType w:val="hybridMultilevel"/>
    <w:tmpl w:val="4588C32E"/>
    <w:lvl w:ilvl="0" w:tplc="DE38CB74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227A6D48"/>
    <w:multiLevelType w:val="hybridMultilevel"/>
    <w:tmpl w:val="6390F7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62F50"/>
    <w:multiLevelType w:val="hybridMultilevel"/>
    <w:tmpl w:val="B4F23D18"/>
    <w:lvl w:ilvl="0" w:tplc="DE38CB74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2C15696E"/>
    <w:multiLevelType w:val="multilevel"/>
    <w:tmpl w:val="EC865C4C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.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9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077" w:hanging="13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85"/>
        </w:tabs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93"/>
        </w:tabs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9"/>
        </w:tabs>
        <w:ind w:left="4669" w:hanging="1440"/>
      </w:pPr>
      <w:rPr>
        <w:rFonts w:hint="default"/>
      </w:rPr>
    </w:lvl>
  </w:abstractNum>
  <w:abstractNum w:abstractNumId="17" w15:restartNumberingAfterBreak="0">
    <w:nsid w:val="2F4D67F4"/>
    <w:multiLevelType w:val="hybridMultilevel"/>
    <w:tmpl w:val="1004BC10"/>
    <w:lvl w:ilvl="0" w:tplc="3864E24E">
      <w:start w:val="1"/>
      <w:numFmt w:val="bullet"/>
      <w:pStyle w:val="Console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3223D9"/>
    <w:multiLevelType w:val="hybridMultilevel"/>
    <w:tmpl w:val="E3FA91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17E5B4A"/>
    <w:multiLevelType w:val="singleLevel"/>
    <w:tmpl w:val="92BCD5EE"/>
    <w:lvl w:ilvl="0">
      <w:start w:val="1"/>
      <w:numFmt w:val="bullet"/>
      <w:pStyle w:val="Guide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1F0080D"/>
    <w:multiLevelType w:val="hybridMultilevel"/>
    <w:tmpl w:val="75CC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D6CED"/>
    <w:multiLevelType w:val="hybridMultilevel"/>
    <w:tmpl w:val="27787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64177"/>
    <w:multiLevelType w:val="hybridMultilevel"/>
    <w:tmpl w:val="86A87CD2"/>
    <w:lvl w:ilvl="0" w:tplc="933E36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E1A1E"/>
    <w:multiLevelType w:val="hybridMultilevel"/>
    <w:tmpl w:val="27D204B8"/>
    <w:lvl w:ilvl="0" w:tplc="2BCA42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E4DD2"/>
    <w:multiLevelType w:val="hybridMultilevel"/>
    <w:tmpl w:val="C5F27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8A31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80063"/>
    <w:multiLevelType w:val="multilevel"/>
    <w:tmpl w:val="1D908092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81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13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26" w15:restartNumberingAfterBreak="0">
    <w:nsid w:val="415B78E6"/>
    <w:multiLevelType w:val="multilevel"/>
    <w:tmpl w:val="C59691E0"/>
    <w:lvl w:ilvl="0">
      <w:start w:val="1"/>
      <w:numFmt w:val="decimal"/>
      <w:pStyle w:val="Heading1"/>
      <w:suff w:val="space"/>
      <w:lvlText w:val="%1.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81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368" w:hanging="13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27" w15:restartNumberingAfterBreak="0">
    <w:nsid w:val="48FE0A4F"/>
    <w:multiLevelType w:val="hybridMultilevel"/>
    <w:tmpl w:val="70FA9E1E"/>
    <w:lvl w:ilvl="0" w:tplc="9C6ECD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9570E"/>
    <w:multiLevelType w:val="hybridMultilevel"/>
    <w:tmpl w:val="F390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645D9"/>
    <w:multiLevelType w:val="hybridMultilevel"/>
    <w:tmpl w:val="9F10CDC8"/>
    <w:lvl w:ilvl="0" w:tplc="08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30" w15:restartNumberingAfterBreak="0">
    <w:nsid w:val="4EF252A8"/>
    <w:multiLevelType w:val="hybridMultilevel"/>
    <w:tmpl w:val="939C4A82"/>
    <w:lvl w:ilvl="0" w:tplc="040C000B">
      <w:start w:val="1"/>
      <w:numFmt w:val="bullet"/>
      <w:lvlText w:val="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4F7F075B"/>
    <w:multiLevelType w:val="hybridMultilevel"/>
    <w:tmpl w:val="1004D5E4"/>
    <w:lvl w:ilvl="0" w:tplc="8E38A3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30336"/>
    <w:multiLevelType w:val="hybridMultilevel"/>
    <w:tmpl w:val="DFB6C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F3625"/>
    <w:multiLevelType w:val="hybridMultilevel"/>
    <w:tmpl w:val="61D6B7B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CE7687"/>
    <w:multiLevelType w:val="hybridMultilevel"/>
    <w:tmpl w:val="51A0D476"/>
    <w:lvl w:ilvl="0" w:tplc="040C000B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5" w15:restartNumberingAfterBreak="0">
    <w:nsid w:val="579E1B23"/>
    <w:multiLevelType w:val="multilevel"/>
    <w:tmpl w:val="87F672CA"/>
    <w:lvl w:ilvl="0">
      <w:start w:val="1"/>
      <w:numFmt w:val="bullet"/>
      <w:lvlText w:val=""/>
      <w:lvlJc w:val="left"/>
      <w:pPr>
        <w:tabs>
          <w:tab w:val="num" w:pos="903"/>
        </w:tabs>
        <w:ind w:left="903" w:hanging="360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."/>
      <w:lvlJc w:val="left"/>
      <w:pPr>
        <w:ind w:left="969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05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911" w:hanging="13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24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19"/>
        </w:tabs>
        <w:ind w:left="29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3"/>
        </w:tabs>
        <w:ind w:left="34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27"/>
        </w:tabs>
        <w:ind w:left="39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3"/>
        </w:tabs>
        <w:ind w:left="4503" w:hanging="1440"/>
      </w:pPr>
      <w:rPr>
        <w:rFonts w:hint="default"/>
      </w:rPr>
    </w:lvl>
  </w:abstractNum>
  <w:abstractNum w:abstractNumId="36" w15:restartNumberingAfterBreak="0">
    <w:nsid w:val="5A441C29"/>
    <w:multiLevelType w:val="hybridMultilevel"/>
    <w:tmpl w:val="FD0AE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B3E85"/>
    <w:multiLevelType w:val="singleLevel"/>
    <w:tmpl w:val="4CACBBF0"/>
    <w:lvl w:ilvl="0">
      <w:start w:val="1"/>
      <w:numFmt w:val="bullet"/>
      <w:pStyle w:val="Listei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8" w15:restartNumberingAfterBreak="0">
    <w:nsid w:val="5F632166"/>
    <w:multiLevelType w:val="hybridMultilevel"/>
    <w:tmpl w:val="E654D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27C72"/>
    <w:multiLevelType w:val="hybridMultilevel"/>
    <w:tmpl w:val="E0BC0CA8"/>
    <w:lvl w:ilvl="0" w:tplc="9C6ECD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3C4BE6"/>
    <w:multiLevelType w:val="hybridMultilevel"/>
    <w:tmpl w:val="75CC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EF6203"/>
    <w:multiLevelType w:val="hybridMultilevel"/>
    <w:tmpl w:val="BD805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AC3595"/>
    <w:multiLevelType w:val="hybridMultilevel"/>
    <w:tmpl w:val="97A06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304F2D"/>
    <w:multiLevelType w:val="hybridMultilevel"/>
    <w:tmpl w:val="C2E4380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9BA2E1E"/>
    <w:multiLevelType w:val="hybridMultilevel"/>
    <w:tmpl w:val="1800FC98"/>
    <w:lvl w:ilvl="0" w:tplc="551A1724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F8C75AB"/>
    <w:multiLevelType w:val="hybridMultilevel"/>
    <w:tmpl w:val="D1263398"/>
    <w:lvl w:ilvl="0" w:tplc="8E38A3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9"/>
  </w:num>
  <w:num w:numId="3">
    <w:abstractNumId w:val="26"/>
  </w:num>
  <w:num w:numId="4">
    <w:abstractNumId w:val="0"/>
  </w:num>
  <w:num w:numId="5">
    <w:abstractNumId w:val="12"/>
  </w:num>
  <w:num w:numId="6">
    <w:abstractNumId w:val="30"/>
  </w:num>
  <w:num w:numId="7">
    <w:abstractNumId w:val="34"/>
  </w:num>
  <w:num w:numId="8">
    <w:abstractNumId w:val="5"/>
  </w:num>
  <w:num w:numId="9">
    <w:abstractNumId w:val="35"/>
  </w:num>
  <w:num w:numId="10">
    <w:abstractNumId w:val="8"/>
  </w:num>
  <w:num w:numId="11">
    <w:abstractNumId w:val="16"/>
  </w:num>
  <w:num w:numId="12">
    <w:abstractNumId w:val="33"/>
  </w:num>
  <w:num w:numId="13">
    <w:abstractNumId w:val="9"/>
  </w:num>
  <w:num w:numId="14">
    <w:abstractNumId w:val="3"/>
  </w:num>
  <w:num w:numId="15">
    <w:abstractNumId w:val="39"/>
  </w:num>
  <w:num w:numId="16">
    <w:abstractNumId w:val="18"/>
  </w:num>
  <w:num w:numId="17">
    <w:abstractNumId w:val="11"/>
  </w:num>
  <w:num w:numId="18">
    <w:abstractNumId w:val="38"/>
  </w:num>
  <w:num w:numId="19">
    <w:abstractNumId w:val="43"/>
  </w:num>
  <w:num w:numId="20">
    <w:abstractNumId w:val="44"/>
  </w:num>
  <w:num w:numId="21">
    <w:abstractNumId w:val="27"/>
  </w:num>
  <w:num w:numId="22">
    <w:abstractNumId w:val="36"/>
  </w:num>
  <w:num w:numId="23">
    <w:abstractNumId w:val="7"/>
  </w:num>
  <w:num w:numId="24">
    <w:abstractNumId w:val="13"/>
  </w:num>
  <w:num w:numId="25">
    <w:abstractNumId w:val="15"/>
  </w:num>
  <w:num w:numId="26">
    <w:abstractNumId w:val="25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6"/>
  </w:num>
  <w:num w:numId="30">
    <w:abstractNumId w:val="21"/>
  </w:num>
  <w:num w:numId="31">
    <w:abstractNumId w:val="32"/>
  </w:num>
  <w:num w:numId="32">
    <w:abstractNumId w:val="14"/>
  </w:num>
  <w:num w:numId="33">
    <w:abstractNumId w:val="17"/>
  </w:num>
  <w:num w:numId="34">
    <w:abstractNumId w:val="10"/>
  </w:num>
  <w:num w:numId="35">
    <w:abstractNumId w:val="23"/>
  </w:num>
  <w:num w:numId="36">
    <w:abstractNumId w:val="26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26"/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</w:num>
  <w:num w:numId="48">
    <w:abstractNumId w:val="1"/>
  </w:num>
  <w:num w:numId="49">
    <w:abstractNumId w:val="22"/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6"/>
  </w:num>
  <w:num w:numId="52">
    <w:abstractNumId w:val="31"/>
  </w:num>
  <w:num w:numId="53">
    <w:abstractNumId w:val="42"/>
  </w:num>
  <w:num w:numId="54">
    <w:abstractNumId w:val="45"/>
  </w:num>
  <w:num w:numId="55">
    <w:abstractNumId w:val="41"/>
  </w:num>
  <w:num w:numId="56">
    <w:abstractNumId w:val="4"/>
  </w:num>
  <w:num w:numId="57">
    <w:abstractNumId w:val="29"/>
  </w:num>
  <w:num w:numId="58">
    <w:abstractNumId w:val="28"/>
  </w:num>
  <w:num w:numId="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0"/>
  </w:num>
  <w:num w:numId="61">
    <w:abstractNumId w:val="2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1F44">
    <w15:presenceInfo w15:providerId="None" w15:userId="S1F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fr-CD" w:vendorID="64" w:dllVersion="131078" w:nlCheck="1" w:checkStyle="1"/>
  <w:activeWritingStyle w:appName="MSWord" w:lang="fr-FR" w:vendorID="9" w:dllVersion="512" w:checkStyle="1"/>
  <w:activeWritingStyle w:appName="MSWord" w:lang="nl-NL" w:vendorID="9" w:dllVersion="512" w:checkStyle="1"/>
  <w:activeWritingStyle w:appName="MSWord" w:lang="de-DE" w:vendorID="9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AB"/>
    <w:rsid w:val="00000101"/>
    <w:rsid w:val="000010C1"/>
    <w:rsid w:val="0000203D"/>
    <w:rsid w:val="000039CA"/>
    <w:rsid w:val="00003F2A"/>
    <w:rsid w:val="00004285"/>
    <w:rsid w:val="0000484B"/>
    <w:rsid w:val="00004915"/>
    <w:rsid w:val="000069D6"/>
    <w:rsid w:val="0000704D"/>
    <w:rsid w:val="000076C0"/>
    <w:rsid w:val="000078AC"/>
    <w:rsid w:val="00012670"/>
    <w:rsid w:val="00012693"/>
    <w:rsid w:val="00014536"/>
    <w:rsid w:val="0001602A"/>
    <w:rsid w:val="000166D3"/>
    <w:rsid w:val="00016832"/>
    <w:rsid w:val="00017AC4"/>
    <w:rsid w:val="000215A2"/>
    <w:rsid w:val="00021788"/>
    <w:rsid w:val="00025181"/>
    <w:rsid w:val="000255DD"/>
    <w:rsid w:val="00025F06"/>
    <w:rsid w:val="00030B24"/>
    <w:rsid w:val="00032062"/>
    <w:rsid w:val="000324ED"/>
    <w:rsid w:val="00032DC6"/>
    <w:rsid w:val="0003401F"/>
    <w:rsid w:val="000345AE"/>
    <w:rsid w:val="000355CB"/>
    <w:rsid w:val="000355DE"/>
    <w:rsid w:val="00036216"/>
    <w:rsid w:val="0003702C"/>
    <w:rsid w:val="00040D2B"/>
    <w:rsid w:val="000416B6"/>
    <w:rsid w:val="000445D6"/>
    <w:rsid w:val="00044D53"/>
    <w:rsid w:val="00045061"/>
    <w:rsid w:val="000450E3"/>
    <w:rsid w:val="00045F46"/>
    <w:rsid w:val="0004646E"/>
    <w:rsid w:val="00046DC2"/>
    <w:rsid w:val="000509E3"/>
    <w:rsid w:val="00050AFB"/>
    <w:rsid w:val="000515ED"/>
    <w:rsid w:val="000529C2"/>
    <w:rsid w:val="00052C48"/>
    <w:rsid w:val="00052D47"/>
    <w:rsid w:val="00052F44"/>
    <w:rsid w:val="0005414B"/>
    <w:rsid w:val="000543B4"/>
    <w:rsid w:val="0005449F"/>
    <w:rsid w:val="00055B47"/>
    <w:rsid w:val="00056B45"/>
    <w:rsid w:val="00057A2F"/>
    <w:rsid w:val="00060DF6"/>
    <w:rsid w:val="0006494E"/>
    <w:rsid w:val="000651DA"/>
    <w:rsid w:val="000653B5"/>
    <w:rsid w:val="00065D7C"/>
    <w:rsid w:val="0006610E"/>
    <w:rsid w:val="000673B0"/>
    <w:rsid w:val="000673DB"/>
    <w:rsid w:val="00067460"/>
    <w:rsid w:val="00070A14"/>
    <w:rsid w:val="00072216"/>
    <w:rsid w:val="00073A8B"/>
    <w:rsid w:val="00074508"/>
    <w:rsid w:val="00074C5A"/>
    <w:rsid w:val="00077D7E"/>
    <w:rsid w:val="00077E0D"/>
    <w:rsid w:val="00080F60"/>
    <w:rsid w:val="00081C7F"/>
    <w:rsid w:val="00082249"/>
    <w:rsid w:val="000829F3"/>
    <w:rsid w:val="00082F0D"/>
    <w:rsid w:val="00082F17"/>
    <w:rsid w:val="00083834"/>
    <w:rsid w:val="0008445A"/>
    <w:rsid w:val="000846B5"/>
    <w:rsid w:val="00085739"/>
    <w:rsid w:val="00085D14"/>
    <w:rsid w:val="000872CD"/>
    <w:rsid w:val="00090019"/>
    <w:rsid w:val="00090C72"/>
    <w:rsid w:val="00090DC8"/>
    <w:rsid w:val="00091249"/>
    <w:rsid w:val="00091698"/>
    <w:rsid w:val="00091D01"/>
    <w:rsid w:val="000925F1"/>
    <w:rsid w:val="000926CA"/>
    <w:rsid w:val="0009442C"/>
    <w:rsid w:val="00094466"/>
    <w:rsid w:val="000957A6"/>
    <w:rsid w:val="00096945"/>
    <w:rsid w:val="00097FE2"/>
    <w:rsid w:val="000A02AE"/>
    <w:rsid w:val="000A039A"/>
    <w:rsid w:val="000A0D89"/>
    <w:rsid w:val="000A176B"/>
    <w:rsid w:val="000A1B2F"/>
    <w:rsid w:val="000A28E8"/>
    <w:rsid w:val="000B3390"/>
    <w:rsid w:val="000B6AF6"/>
    <w:rsid w:val="000B747C"/>
    <w:rsid w:val="000C012C"/>
    <w:rsid w:val="000C168E"/>
    <w:rsid w:val="000C5CBF"/>
    <w:rsid w:val="000C65A1"/>
    <w:rsid w:val="000D0438"/>
    <w:rsid w:val="000D0642"/>
    <w:rsid w:val="000D15D4"/>
    <w:rsid w:val="000D2354"/>
    <w:rsid w:val="000D60F9"/>
    <w:rsid w:val="000D6B15"/>
    <w:rsid w:val="000D7B3F"/>
    <w:rsid w:val="000E01E4"/>
    <w:rsid w:val="000E1ED4"/>
    <w:rsid w:val="000E2ED9"/>
    <w:rsid w:val="000E38A8"/>
    <w:rsid w:val="000E430F"/>
    <w:rsid w:val="000E4C0D"/>
    <w:rsid w:val="000E53A0"/>
    <w:rsid w:val="000E5703"/>
    <w:rsid w:val="000E747F"/>
    <w:rsid w:val="000F2C12"/>
    <w:rsid w:val="000F4814"/>
    <w:rsid w:val="000F7978"/>
    <w:rsid w:val="0010738A"/>
    <w:rsid w:val="00107492"/>
    <w:rsid w:val="00112BC9"/>
    <w:rsid w:val="00113745"/>
    <w:rsid w:val="00113799"/>
    <w:rsid w:val="0011393E"/>
    <w:rsid w:val="00115ED6"/>
    <w:rsid w:val="00116673"/>
    <w:rsid w:val="00116712"/>
    <w:rsid w:val="0011795C"/>
    <w:rsid w:val="00121245"/>
    <w:rsid w:val="00122D42"/>
    <w:rsid w:val="00123850"/>
    <w:rsid w:val="00123FF2"/>
    <w:rsid w:val="00124B5C"/>
    <w:rsid w:val="00124EA3"/>
    <w:rsid w:val="00125F32"/>
    <w:rsid w:val="001279BE"/>
    <w:rsid w:val="00130E85"/>
    <w:rsid w:val="00131A2A"/>
    <w:rsid w:val="001323D0"/>
    <w:rsid w:val="0013291D"/>
    <w:rsid w:val="00132D9D"/>
    <w:rsid w:val="00133BA0"/>
    <w:rsid w:val="00135629"/>
    <w:rsid w:val="00136E16"/>
    <w:rsid w:val="0013731B"/>
    <w:rsid w:val="00140AAD"/>
    <w:rsid w:val="001424E5"/>
    <w:rsid w:val="001428A1"/>
    <w:rsid w:val="00144AFC"/>
    <w:rsid w:val="001459E2"/>
    <w:rsid w:val="0014636A"/>
    <w:rsid w:val="001475EC"/>
    <w:rsid w:val="00147603"/>
    <w:rsid w:val="00147A5D"/>
    <w:rsid w:val="00150736"/>
    <w:rsid w:val="001507B6"/>
    <w:rsid w:val="00150E10"/>
    <w:rsid w:val="00150F35"/>
    <w:rsid w:val="0015230E"/>
    <w:rsid w:val="00152619"/>
    <w:rsid w:val="00154612"/>
    <w:rsid w:val="00155467"/>
    <w:rsid w:val="0015724F"/>
    <w:rsid w:val="00157629"/>
    <w:rsid w:val="00157FC5"/>
    <w:rsid w:val="001602C5"/>
    <w:rsid w:val="0016051E"/>
    <w:rsid w:val="00160577"/>
    <w:rsid w:val="00162FAD"/>
    <w:rsid w:val="0016308D"/>
    <w:rsid w:val="001635B3"/>
    <w:rsid w:val="00163CB6"/>
    <w:rsid w:val="00164C89"/>
    <w:rsid w:val="00164FDA"/>
    <w:rsid w:val="001660E3"/>
    <w:rsid w:val="001670D5"/>
    <w:rsid w:val="001672C3"/>
    <w:rsid w:val="00167E75"/>
    <w:rsid w:val="00172A8D"/>
    <w:rsid w:val="00174450"/>
    <w:rsid w:val="001756F2"/>
    <w:rsid w:val="00177147"/>
    <w:rsid w:val="001820CC"/>
    <w:rsid w:val="001827AA"/>
    <w:rsid w:val="0018295D"/>
    <w:rsid w:val="00182AC7"/>
    <w:rsid w:val="00183DD9"/>
    <w:rsid w:val="00184499"/>
    <w:rsid w:val="001856C6"/>
    <w:rsid w:val="00187C68"/>
    <w:rsid w:val="00190C79"/>
    <w:rsid w:val="0019148E"/>
    <w:rsid w:val="0019155E"/>
    <w:rsid w:val="00191BD6"/>
    <w:rsid w:val="001934A8"/>
    <w:rsid w:val="00194AA4"/>
    <w:rsid w:val="001953F5"/>
    <w:rsid w:val="00196153"/>
    <w:rsid w:val="001963F0"/>
    <w:rsid w:val="001A0F7E"/>
    <w:rsid w:val="001A2F94"/>
    <w:rsid w:val="001A389B"/>
    <w:rsid w:val="001A4D97"/>
    <w:rsid w:val="001B030F"/>
    <w:rsid w:val="001B1729"/>
    <w:rsid w:val="001B2409"/>
    <w:rsid w:val="001B26C6"/>
    <w:rsid w:val="001B4183"/>
    <w:rsid w:val="001B497A"/>
    <w:rsid w:val="001B4A76"/>
    <w:rsid w:val="001B4F19"/>
    <w:rsid w:val="001B5C7B"/>
    <w:rsid w:val="001B606E"/>
    <w:rsid w:val="001B60B6"/>
    <w:rsid w:val="001B61C5"/>
    <w:rsid w:val="001B634D"/>
    <w:rsid w:val="001B6A20"/>
    <w:rsid w:val="001B6BA7"/>
    <w:rsid w:val="001C0279"/>
    <w:rsid w:val="001C1488"/>
    <w:rsid w:val="001C2E0F"/>
    <w:rsid w:val="001C391B"/>
    <w:rsid w:val="001C4D82"/>
    <w:rsid w:val="001C7088"/>
    <w:rsid w:val="001D01F7"/>
    <w:rsid w:val="001D1B36"/>
    <w:rsid w:val="001D389B"/>
    <w:rsid w:val="001D42E8"/>
    <w:rsid w:val="001D5890"/>
    <w:rsid w:val="001D5964"/>
    <w:rsid w:val="001D6DD2"/>
    <w:rsid w:val="001E023F"/>
    <w:rsid w:val="001E11E1"/>
    <w:rsid w:val="001E22A5"/>
    <w:rsid w:val="001E25B6"/>
    <w:rsid w:val="001E2BB7"/>
    <w:rsid w:val="001E427D"/>
    <w:rsid w:val="001E4B8A"/>
    <w:rsid w:val="001E701A"/>
    <w:rsid w:val="001E732D"/>
    <w:rsid w:val="001F2B9B"/>
    <w:rsid w:val="001F4946"/>
    <w:rsid w:val="001F5DCE"/>
    <w:rsid w:val="001F6391"/>
    <w:rsid w:val="001F64AA"/>
    <w:rsid w:val="001F6660"/>
    <w:rsid w:val="001F70CD"/>
    <w:rsid w:val="0020077A"/>
    <w:rsid w:val="0020082E"/>
    <w:rsid w:val="002017FB"/>
    <w:rsid w:val="002028AB"/>
    <w:rsid w:val="002033FC"/>
    <w:rsid w:val="002054C3"/>
    <w:rsid w:val="002057CF"/>
    <w:rsid w:val="0020615B"/>
    <w:rsid w:val="0020696B"/>
    <w:rsid w:val="00213403"/>
    <w:rsid w:val="00213A7E"/>
    <w:rsid w:val="00213A91"/>
    <w:rsid w:val="00214BD5"/>
    <w:rsid w:val="00216854"/>
    <w:rsid w:val="00216C45"/>
    <w:rsid w:val="00217735"/>
    <w:rsid w:val="00217D95"/>
    <w:rsid w:val="0022080B"/>
    <w:rsid w:val="0022184D"/>
    <w:rsid w:val="00221BDA"/>
    <w:rsid w:val="00223A36"/>
    <w:rsid w:val="00223A81"/>
    <w:rsid w:val="0022423C"/>
    <w:rsid w:val="002251D5"/>
    <w:rsid w:val="00226D23"/>
    <w:rsid w:val="00231CEE"/>
    <w:rsid w:val="00232073"/>
    <w:rsid w:val="002338AB"/>
    <w:rsid w:val="00235E24"/>
    <w:rsid w:val="00235EAA"/>
    <w:rsid w:val="00236833"/>
    <w:rsid w:val="00237039"/>
    <w:rsid w:val="0023746F"/>
    <w:rsid w:val="00240A14"/>
    <w:rsid w:val="00242E69"/>
    <w:rsid w:val="00243518"/>
    <w:rsid w:val="00243AF7"/>
    <w:rsid w:val="00244284"/>
    <w:rsid w:val="00244AE9"/>
    <w:rsid w:val="002454B8"/>
    <w:rsid w:val="00246F72"/>
    <w:rsid w:val="00250084"/>
    <w:rsid w:val="0025107E"/>
    <w:rsid w:val="00251790"/>
    <w:rsid w:val="00251E2D"/>
    <w:rsid w:val="00253D96"/>
    <w:rsid w:val="002570DC"/>
    <w:rsid w:val="00257E38"/>
    <w:rsid w:val="0026191A"/>
    <w:rsid w:val="002622DB"/>
    <w:rsid w:val="00266AB8"/>
    <w:rsid w:val="00266DDE"/>
    <w:rsid w:val="00267927"/>
    <w:rsid w:val="002738AF"/>
    <w:rsid w:val="00274B6E"/>
    <w:rsid w:val="00274D83"/>
    <w:rsid w:val="002751C8"/>
    <w:rsid w:val="00275BE0"/>
    <w:rsid w:val="00277588"/>
    <w:rsid w:val="00277626"/>
    <w:rsid w:val="00283B17"/>
    <w:rsid w:val="00285175"/>
    <w:rsid w:val="0028570D"/>
    <w:rsid w:val="0028577A"/>
    <w:rsid w:val="00286E7E"/>
    <w:rsid w:val="00287D83"/>
    <w:rsid w:val="0029024B"/>
    <w:rsid w:val="0029079D"/>
    <w:rsid w:val="00290F81"/>
    <w:rsid w:val="0029272C"/>
    <w:rsid w:val="00295595"/>
    <w:rsid w:val="00297BF1"/>
    <w:rsid w:val="002A00F4"/>
    <w:rsid w:val="002A064B"/>
    <w:rsid w:val="002A1DC2"/>
    <w:rsid w:val="002A3EE5"/>
    <w:rsid w:val="002A4555"/>
    <w:rsid w:val="002A598A"/>
    <w:rsid w:val="002A6335"/>
    <w:rsid w:val="002B049C"/>
    <w:rsid w:val="002B1372"/>
    <w:rsid w:val="002B141A"/>
    <w:rsid w:val="002B1D67"/>
    <w:rsid w:val="002B297B"/>
    <w:rsid w:val="002B3A6E"/>
    <w:rsid w:val="002B699B"/>
    <w:rsid w:val="002B6F18"/>
    <w:rsid w:val="002B7344"/>
    <w:rsid w:val="002C26F3"/>
    <w:rsid w:val="002C338F"/>
    <w:rsid w:val="002C463E"/>
    <w:rsid w:val="002C4671"/>
    <w:rsid w:val="002C4EB0"/>
    <w:rsid w:val="002C53BE"/>
    <w:rsid w:val="002C5E01"/>
    <w:rsid w:val="002C634B"/>
    <w:rsid w:val="002C728D"/>
    <w:rsid w:val="002D0130"/>
    <w:rsid w:val="002D1D35"/>
    <w:rsid w:val="002D203F"/>
    <w:rsid w:val="002D2843"/>
    <w:rsid w:val="002D2BA9"/>
    <w:rsid w:val="002D32B9"/>
    <w:rsid w:val="002D35CA"/>
    <w:rsid w:val="002D3713"/>
    <w:rsid w:val="002D3A88"/>
    <w:rsid w:val="002D57EB"/>
    <w:rsid w:val="002D67F5"/>
    <w:rsid w:val="002E0AF1"/>
    <w:rsid w:val="002E0C72"/>
    <w:rsid w:val="002E5ED3"/>
    <w:rsid w:val="002E626A"/>
    <w:rsid w:val="002E706C"/>
    <w:rsid w:val="002E74AE"/>
    <w:rsid w:val="002F09D4"/>
    <w:rsid w:val="002F42FA"/>
    <w:rsid w:val="002F487F"/>
    <w:rsid w:val="002F6D7C"/>
    <w:rsid w:val="0030115A"/>
    <w:rsid w:val="0030158F"/>
    <w:rsid w:val="0030492A"/>
    <w:rsid w:val="00305281"/>
    <w:rsid w:val="003055F1"/>
    <w:rsid w:val="00305E49"/>
    <w:rsid w:val="0030673E"/>
    <w:rsid w:val="00306867"/>
    <w:rsid w:val="003077B0"/>
    <w:rsid w:val="00307C1E"/>
    <w:rsid w:val="0031187A"/>
    <w:rsid w:val="00311951"/>
    <w:rsid w:val="00312386"/>
    <w:rsid w:val="00313C05"/>
    <w:rsid w:val="00314792"/>
    <w:rsid w:val="00315070"/>
    <w:rsid w:val="00317632"/>
    <w:rsid w:val="0032040E"/>
    <w:rsid w:val="00322434"/>
    <w:rsid w:val="00323387"/>
    <w:rsid w:val="003243CD"/>
    <w:rsid w:val="003248BF"/>
    <w:rsid w:val="003260EB"/>
    <w:rsid w:val="0032643F"/>
    <w:rsid w:val="0032738B"/>
    <w:rsid w:val="00331D9C"/>
    <w:rsid w:val="00332F36"/>
    <w:rsid w:val="003338EE"/>
    <w:rsid w:val="003339AC"/>
    <w:rsid w:val="003349EC"/>
    <w:rsid w:val="00336C15"/>
    <w:rsid w:val="0033735A"/>
    <w:rsid w:val="00342B57"/>
    <w:rsid w:val="00343C7E"/>
    <w:rsid w:val="00344207"/>
    <w:rsid w:val="0034544A"/>
    <w:rsid w:val="003463DE"/>
    <w:rsid w:val="00347BEC"/>
    <w:rsid w:val="003509EC"/>
    <w:rsid w:val="00351B12"/>
    <w:rsid w:val="00352300"/>
    <w:rsid w:val="00352410"/>
    <w:rsid w:val="00352B1B"/>
    <w:rsid w:val="0035371D"/>
    <w:rsid w:val="00354993"/>
    <w:rsid w:val="00354C47"/>
    <w:rsid w:val="00354D65"/>
    <w:rsid w:val="00361540"/>
    <w:rsid w:val="00361D70"/>
    <w:rsid w:val="00363962"/>
    <w:rsid w:val="00363D27"/>
    <w:rsid w:val="00363F63"/>
    <w:rsid w:val="00363FFA"/>
    <w:rsid w:val="003647C4"/>
    <w:rsid w:val="003658E3"/>
    <w:rsid w:val="003666F3"/>
    <w:rsid w:val="0036770C"/>
    <w:rsid w:val="00370CB5"/>
    <w:rsid w:val="00371308"/>
    <w:rsid w:val="00374E54"/>
    <w:rsid w:val="003751DB"/>
    <w:rsid w:val="00376337"/>
    <w:rsid w:val="00380651"/>
    <w:rsid w:val="00380D70"/>
    <w:rsid w:val="003858AE"/>
    <w:rsid w:val="00390CC1"/>
    <w:rsid w:val="0039205D"/>
    <w:rsid w:val="00392179"/>
    <w:rsid w:val="003925B4"/>
    <w:rsid w:val="0039398D"/>
    <w:rsid w:val="0039426A"/>
    <w:rsid w:val="00394A27"/>
    <w:rsid w:val="00395268"/>
    <w:rsid w:val="003956F1"/>
    <w:rsid w:val="0039576C"/>
    <w:rsid w:val="0039632F"/>
    <w:rsid w:val="0039641C"/>
    <w:rsid w:val="003967AB"/>
    <w:rsid w:val="00396D91"/>
    <w:rsid w:val="00396F83"/>
    <w:rsid w:val="003A0EAC"/>
    <w:rsid w:val="003A2404"/>
    <w:rsid w:val="003A3ADD"/>
    <w:rsid w:val="003A3F48"/>
    <w:rsid w:val="003A48C0"/>
    <w:rsid w:val="003A6079"/>
    <w:rsid w:val="003A7AD0"/>
    <w:rsid w:val="003B0BC5"/>
    <w:rsid w:val="003B2BA6"/>
    <w:rsid w:val="003B2CF9"/>
    <w:rsid w:val="003B3B1C"/>
    <w:rsid w:val="003B3B81"/>
    <w:rsid w:val="003B6568"/>
    <w:rsid w:val="003B67E4"/>
    <w:rsid w:val="003B7667"/>
    <w:rsid w:val="003C2E2F"/>
    <w:rsid w:val="003C4827"/>
    <w:rsid w:val="003D0428"/>
    <w:rsid w:val="003D09C5"/>
    <w:rsid w:val="003D3CCC"/>
    <w:rsid w:val="003E08D1"/>
    <w:rsid w:val="003E233E"/>
    <w:rsid w:val="003E4228"/>
    <w:rsid w:val="003E4A91"/>
    <w:rsid w:val="003E4C82"/>
    <w:rsid w:val="003E548D"/>
    <w:rsid w:val="003E6349"/>
    <w:rsid w:val="003E6939"/>
    <w:rsid w:val="003E69B2"/>
    <w:rsid w:val="003E69F4"/>
    <w:rsid w:val="003E74E7"/>
    <w:rsid w:val="003E791A"/>
    <w:rsid w:val="003F3663"/>
    <w:rsid w:val="003F5903"/>
    <w:rsid w:val="003F5B36"/>
    <w:rsid w:val="003F6DCF"/>
    <w:rsid w:val="003F798A"/>
    <w:rsid w:val="004001C7"/>
    <w:rsid w:val="004005B6"/>
    <w:rsid w:val="0040189B"/>
    <w:rsid w:val="00401E33"/>
    <w:rsid w:val="00401FE7"/>
    <w:rsid w:val="0040409C"/>
    <w:rsid w:val="00405328"/>
    <w:rsid w:val="0040663F"/>
    <w:rsid w:val="004066B7"/>
    <w:rsid w:val="00406852"/>
    <w:rsid w:val="00407408"/>
    <w:rsid w:val="00410223"/>
    <w:rsid w:val="00411ED8"/>
    <w:rsid w:val="0041224B"/>
    <w:rsid w:val="00417D84"/>
    <w:rsid w:val="0042150E"/>
    <w:rsid w:val="0042313E"/>
    <w:rsid w:val="004246D5"/>
    <w:rsid w:val="00424E73"/>
    <w:rsid w:val="00425580"/>
    <w:rsid w:val="00425C37"/>
    <w:rsid w:val="00425C39"/>
    <w:rsid w:val="00425ED8"/>
    <w:rsid w:val="0043071B"/>
    <w:rsid w:val="00433622"/>
    <w:rsid w:val="004348E4"/>
    <w:rsid w:val="00435179"/>
    <w:rsid w:val="00435422"/>
    <w:rsid w:val="00435AB3"/>
    <w:rsid w:val="00435AE7"/>
    <w:rsid w:val="00437ACA"/>
    <w:rsid w:val="00437D36"/>
    <w:rsid w:val="00441BD6"/>
    <w:rsid w:val="00441FF6"/>
    <w:rsid w:val="00442FEE"/>
    <w:rsid w:val="00445943"/>
    <w:rsid w:val="00451F0E"/>
    <w:rsid w:val="004551E4"/>
    <w:rsid w:val="00456202"/>
    <w:rsid w:val="00457E2C"/>
    <w:rsid w:val="004609C7"/>
    <w:rsid w:val="004629F2"/>
    <w:rsid w:val="0046315F"/>
    <w:rsid w:val="00463358"/>
    <w:rsid w:val="0046525B"/>
    <w:rsid w:val="0047162B"/>
    <w:rsid w:val="00472F3B"/>
    <w:rsid w:val="0047387F"/>
    <w:rsid w:val="004771B2"/>
    <w:rsid w:val="0048051B"/>
    <w:rsid w:val="0048106F"/>
    <w:rsid w:val="00481B5C"/>
    <w:rsid w:val="0048569D"/>
    <w:rsid w:val="0049276F"/>
    <w:rsid w:val="004936A1"/>
    <w:rsid w:val="00493EB8"/>
    <w:rsid w:val="0049653C"/>
    <w:rsid w:val="00496E90"/>
    <w:rsid w:val="00497322"/>
    <w:rsid w:val="00497553"/>
    <w:rsid w:val="004A05CF"/>
    <w:rsid w:val="004A06C5"/>
    <w:rsid w:val="004A1580"/>
    <w:rsid w:val="004A17BB"/>
    <w:rsid w:val="004A3D28"/>
    <w:rsid w:val="004A43C3"/>
    <w:rsid w:val="004A5911"/>
    <w:rsid w:val="004A59C1"/>
    <w:rsid w:val="004B0EC9"/>
    <w:rsid w:val="004B189C"/>
    <w:rsid w:val="004B4C12"/>
    <w:rsid w:val="004B509B"/>
    <w:rsid w:val="004B5980"/>
    <w:rsid w:val="004B6934"/>
    <w:rsid w:val="004B6B16"/>
    <w:rsid w:val="004B6B8E"/>
    <w:rsid w:val="004B7471"/>
    <w:rsid w:val="004B7DAF"/>
    <w:rsid w:val="004C05FB"/>
    <w:rsid w:val="004C0CE2"/>
    <w:rsid w:val="004C1333"/>
    <w:rsid w:val="004C13B3"/>
    <w:rsid w:val="004C28C9"/>
    <w:rsid w:val="004C5B11"/>
    <w:rsid w:val="004C76B3"/>
    <w:rsid w:val="004D0502"/>
    <w:rsid w:val="004D203A"/>
    <w:rsid w:val="004D2C11"/>
    <w:rsid w:val="004D329D"/>
    <w:rsid w:val="004D52D4"/>
    <w:rsid w:val="004D6017"/>
    <w:rsid w:val="004D6528"/>
    <w:rsid w:val="004D681C"/>
    <w:rsid w:val="004E0BDC"/>
    <w:rsid w:val="004E0ED9"/>
    <w:rsid w:val="004E16CA"/>
    <w:rsid w:val="004E1C8D"/>
    <w:rsid w:val="004E222F"/>
    <w:rsid w:val="004E28E5"/>
    <w:rsid w:val="004E2B5D"/>
    <w:rsid w:val="004E2E90"/>
    <w:rsid w:val="004E3E56"/>
    <w:rsid w:val="004E4A28"/>
    <w:rsid w:val="004E52A6"/>
    <w:rsid w:val="004E64CB"/>
    <w:rsid w:val="004E659D"/>
    <w:rsid w:val="004E69EC"/>
    <w:rsid w:val="004F0078"/>
    <w:rsid w:val="004F01C8"/>
    <w:rsid w:val="004F042E"/>
    <w:rsid w:val="004F04BB"/>
    <w:rsid w:val="004F1FE0"/>
    <w:rsid w:val="004F24D2"/>
    <w:rsid w:val="004F2733"/>
    <w:rsid w:val="004F38A8"/>
    <w:rsid w:val="004F42F7"/>
    <w:rsid w:val="004F5B49"/>
    <w:rsid w:val="004F66F2"/>
    <w:rsid w:val="004F702C"/>
    <w:rsid w:val="00505B66"/>
    <w:rsid w:val="00512DE5"/>
    <w:rsid w:val="005161CA"/>
    <w:rsid w:val="00520837"/>
    <w:rsid w:val="005216EC"/>
    <w:rsid w:val="005230B5"/>
    <w:rsid w:val="00525B1F"/>
    <w:rsid w:val="00531A74"/>
    <w:rsid w:val="00532153"/>
    <w:rsid w:val="0053280E"/>
    <w:rsid w:val="00535CDD"/>
    <w:rsid w:val="00535D8C"/>
    <w:rsid w:val="00535F53"/>
    <w:rsid w:val="00537301"/>
    <w:rsid w:val="0054097A"/>
    <w:rsid w:val="00540E4E"/>
    <w:rsid w:val="005422AE"/>
    <w:rsid w:val="00542E3C"/>
    <w:rsid w:val="005434C9"/>
    <w:rsid w:val="00543F63"/>
    <w:rsid w:val="00545332"/>
    <w:rsid w:val="0054547B"/>
    <w:rsid w:val="00546004"/>
    <w:rsid w:val="00550995"/>
    <w:rsid w:val="00550CAC"/>
    <w:rsid w:val="00551E3E"/>
    <w:rsid w:val="00551EA9"/>
    <w:rsid w:val="00552AE7"/>
    <w:rsid w:val="005613B5"/>
    <w:rsid w:val="0056149E"/>
    <w:rsid w:val="00563595"/>
    <w:rsid w:val="005643A9"/>
    <w:rsid w:val="00565E5F"/>
    <w:rsid w:val="00566192"/>
    <w:rsid w:val="005704F1"/>
    <w:rsid w:val="00570FB6"/>
    <w:rsid w:val="00571332"/>
    <w:rsid w:val="00572E21"/>
    <w:rsid w:val="00573863"/>
    <w:rsid w:val="00574C39"/>
    <w:rsid w:val="00576309"/>
    <w:rsid w:val="005773C6"/>
    <w:rsid w:val="00581261"/>
    <w:rsid w:val="00581A30"/>
    <w:rsid w:val="00581C08"/>
    <w:rsid w:val="005843E7"/>
    <w:rsid w:val="0058602B"/>
    <w:rsid w:val="00586CEB"/>
    <w:rsid w:val="0059014D"/>
    <w:rsid w:val="00590342"/>
    <w:rsid w:val="00590DA9"/>
    <w:rsid w:val="00591977"/>
    <w:rsid w:val="00594FFA"/>
    <w:rsid w:val="0059566B"/>
    <w:rsid w:val="005964DC"/>
    <w:rsid w:val="0059706F"/>
    <w:rsid w:val="00597FAF"/>
    <w:rsid w:val="005A280D"/>
    <w:rsid w:val="005A4D42"/>
    <w:rsid w:val="005A7735"/>
    <w:rsid w:val="005B199C"/>
    <w:rsid w:val="005B25F7"/>
    <w:rsid w:val="005B31D4"/>
    <w:rsid w:val="005B4B0F"/>
    <w:rsid w:val="005B77FA"/>
    <w:rsid w:val="005C240F"/>
    <w:rsid w:val="005C25DC"/>
    <w:rsid w:val="005C4123"/>
    <w:rsid w:val="005C458C"/>
    <w:rsid w:val="005C4E1E"/>
    <w:rsid w:val="005C65CC"/>
    <w:rsid w:val="005D0A25"/>
    <w:rsid w:val="005D0BA6"/>
    <w:rsid w:val="005D2AC4"/>
    <w:rsid w:val="005D4CB4"/>
    <w:rsid w:val="005D5F2D"/>
    <w:rsid w:val="005D6D86"/>
    <w:rsid w:val="005D6F67"/>
    <w:rsid w:val="005E1E69"/>
    <w:rsid w:val="005E29AD"/>
    <w:rsid w:val="005E2D62"/>
    <w:rsid w:val="005E2EC9"/>
    <w:rsid w:val="005E38D6"/>
    <w:rsid w:val="005E4186"/>
    <w:rsid w:val="005E5DCE"/>
    <w:rsid w:val="005E5DD2"/>
    <w:rsid w:val="005E6317"/>
    <w:rsid w:val="005E7C21"/>
    <w:rsid w:val="005F462A"/>
    <w:rsid w:val="005F4AFA"/>
    <w:rsid w:val="005F784D"/>
    <w:rsid w:val="00602059"/>
    <w:rsid w:val="00602657"/>
    <w:rsid w:val="00602939"/>
    <w:rsid w:val="006039C7"/>
    <w:rsid w:val="00604BB0"/>
    <w:rsid w:val="006055DF"/>
    <w:rsid w:val="00606728"/>
    <w:rsid w:val="00606DD4"/>
    <w:rsid w:val="00610F96"/>
    <w:rsid w:val="006113E7"/>
    <w:rsid w:val="0061150A"/>
    <w:rsid w:val="00611D96"/>
    <w:rsid w:val="00612196"/>
    <w:rsid w:val="006126FF"/>
    <w:rsid w:val="006129C5"/>
    <w:rsid w:val="00612C34"/>
    <w:rsid w:val="0061365F"/>
    <w:rsid w:val="006144E4"/>
    <w:rsid w:val="00616D38"/>
    <w:rsid w:val="0062020B"/>
    <w:rsid w:val="00621E36"/>
    <w:rsid w:val="00621EDF"/>
    <w:rsid w:val="0062352A"/>
    <w:rsid w:val="00624C48"/>
    <w:rsid w:val="00625906"/>
    <w:rsid w:val="00626CBB"/>
    <w:rsid w:val="00631710"/>
    <w:rsid w:val="00631C89"/>
    <w:rsid w:val="00631EE9"/>
    <w:rsid w:val="00632086"/>
    <w:rsid w:val="006335CD"/>
    <w:rsid w:val="0063382D"/>
    <w:rsid w:val="0063402E"/>
    <w:rsid w:val="00634CE9"/>
    <w:rsid w:val="00635731"/>
    <w:rsid w:val="00635D57"/>
    <w:rsid w:val="00636C15"/>
    <w:rsid w:val="00640CC0"/>
    <w:rsid w:val="00641751"/>
    <w:rsid w:val="00642706"/>
    <w:rsid w:val="00643694"/>
    <w:rsid w:val="00643961"/>
    <w:rsid w:val="00643A92"/>
    <w:rsid w:val="00644869"/>
    <w:rsid w:val="0064611C"/>
    <w:rsid w:val="006503AE"/>
    <w:rsid w:val="00650842"/>
    <w:rsid w:val="00650F5C"/>
    <w:rsid w:val="00652466"/>
    <w:rsid w:val="00652E89"/>
    <w:rsid w:val="00653325"/>
    <w:rsid w:val="0065499F"/>
    <w:rsid w:val="00660174"/>
    <w:rsid w:val="00661334"/>
    <w:rsid w:val="00662303"/>
    <w:rsid w:val="00662404"/>
    <w:rsid w:val="006624B9"/>
    <w:rsid w:val="0066356F"/>
    <w:rsid w:val="006639A8"/>
    <w:rsid w:val="00663FDC"/>
    <w:rsid w:val="006654B2"/>
    <w:rsid w:val="006657E1"/>
    <w:rsid w:val="00665B3C"/>
    <w:rsid w:val="0066667C"/>
    <w:rsid w:val="00667261"/>
    <w:rsid w:val="00671213"/>
    <w:rsid w:val="006719D2"/>
    <w:rsid w:val="00671B3E"/>
    <w:rsid w:val="00671CCB"/>
    <w:rsid w:val="00671CD9"/>
    <w:rsid w:val="00673588"/>
    <w:rsid w:val="00673721"/>
    <w:rsid w:val="00674AE0"/>
    <w:rsid w:val="00674F77"/>
    <w:rsid w:val="00675058"/>
    <w:rsid w:val="00675645"/>
    <w:rsid w:val="006759D4"/>
    <w:rsid w:val="0067620B"/>
    <w:rsid w:val="006768C9"/>
    <w:rsid w:val="00677F94"/>
    <w:rsid w:val="00682236"/>
    <w:rsid w:val="00683631"/>
    <w:rsid w:val="0068396E"/>
    <w:rsid w:val="00684420"/>
    <w:rsid w:val="00686144"/>
    <w:rsid w:val="00686B4A"/>
    <w:rsid w:val="006876EE"/>
    <w:rsid w:val="00690D08"/>
    <w:rsid w:val="00691E9D"/>
    <w:rsid w:val="00692B46"/>
    <w:rsid w:val="00694185"/>
    <w:rsid w:val="00695248"/>
    <w:rsid w:val="006956E4"/>
    <w:rsid w:val="00695B61"/>
    <w:rsid w:val="00695E68"/>
    <w:rsid w:val="0069655D"/>
    <w:rsid w:val="00696FDC"/>
    <w:rsid w:val="006970E9"/>
    <w:rsid w:val="00697403"/>
    <w:rsid w:val="006A08BA"/>
    <w:rsid w:val="006A28B1"/>
    <w:rsid w:val="006B0193"/>
    <w:rsid w:val="006B2350"/>
    <w:rsid w:val="006B2F8A"/>
    <w:rsid w:val="006B6BFF"/>
    <w:rsid w:val="006B7F04"/>
    <w:rsid w:val="006C00A4"/>
    <w:rsid w:val="006C17AA"/>
    <w:rsid w:val="006C1EA2"/>
    <w:rsid w:val="006C29EF"/>
    <w:rsid w:val="006C6FAF"/>
    <w:rsid w:val="006C7B01"/>
    <w:rsid w:val="006D10C7"/>
    <w:rsid w:val="006D2AAD"/>
    <w:rsid w:val="006D2EF6"/>
    <w:rsid w:val="006D4681"/>
    <w:rsid w:val="006D491D"/>
    <w:rsid w:val="006D6712"/>
    <w:rsid w:val="006D6E20"/>
    <w:rsid w:val="006D715C"/>
    <w:rsid w:val="006E1B33"/>
    <w:rsid w:val="006E1C5D"/>
    <w:rsid w:val="006E21A1"/>
    <w:rsid w:val="006E3ADE"/>
    <w:rsid w:val="006E6FA7"/>
    <w:rsid w:val="006F057E"/>
    <w:rsid w:val="006F0EA1"/>
    <w:rsid w:val="006F1137"/>
    <w:rsid w:val="006F252C"/>
    <w:rsid w:val="006F258C"/>
    <w:rsid w:val="006F3C80"/>
    <w:rsid w:val="006F557D"/>
    <w:rsid w:val="006F7A42"/>
    <w:rsid w:val="007012C4"/>
    <w:rsid w:val="00701D6C"/>
    <w:rsid w:val="00702339"/>
    <w:rsid w:val="00702E12"/>
    <w:rsid w:val="00703FE9"/>
    <w:rsid w:val="00704BA9"/>
    <w:rsid w:val="00705021"/>
    <w:rsid w:val="007113EF"/>
    <w:rsid w:val="007127AB"/>
    <w:rsid w:val="00714092"/>
    <w:rsid w:val="0071526B"/>
    <w:rsid w:val="00715F65"/>
    <w:rsid w:val="0071687C"/>
    <w:rsid w:val="0071688E"/>
    <w:rsid w:val="00720D5E"/>
    <w:rsid w:val="00722492"/>
    <w:rsid w:val="00722FFF"/>
    <w:rsid w:val="00723486"/>
    <w:rsid w:val="007236CC"/>
    <w:rsid w:val="00723789"/>
    <w:rsid w:val="00724D83"/>
    <w:rsid w:val="00727A80"/>
    <w:rsid w:val="007309DF"/>
    <w:rsid w:val="00730CDC"/>
    <w:rsid w:val="00733033"/>
    <w:rsid w:val="0073563E"/>
    <w:rsid w:val="0073646C"/>
    <w:rsid w:val="00736FBA"/>
    <w:rsid w:val="00740017"/>
    <w:rsid w:val="00740BEE"/>
    <w:rsid w:val="0074204E"/>
    <w:rsid w:val="00743B01"/>
    <w:rsid w:val="0074414C"/>
    <w:rsid w:val="00744447"/>
    <w:rsid w:val="00744FBC"/>
    <w:rsid w:val="007513AF"/>
    <w:rsid w:val="007518CD"/>
    <w:rsid w:val="00751C81"/>
    <w:rsid w:val="007525C3"/>
    <w:rsid w:val="00752A57"/>
    <w:rsid w:val="00752ADA"/>
    <w:rsid w:val="0075509F"/>
    <w:rsid w:val="007554C7"/>
    <w:rsid w:val="0075634B"/>
    <w:rsid w:val="00760E44"/>
    <w:rsid w:val="00761485"/>
    <w:rsid w:val="007629FA"/>
    <w:rsid w:val="00762A5B"/>
    <w:rsid w:val="007642A4"/>
    <w:rsid w:val="0076431B"/>
    <w:rsid w:val="00764700"/>
    <w:rsid w:val="00766693"/>
    <w:rsid w:val="0077049D"/>
    <w:rsid w:val="00772B63"/>
    <w:rsid w:val="00773B76"/>
    <w:rsid w:val="00774F3D"/>
    <w:rsid w:val="007755FB"/>
    <w:rsid w:val="00775660"/>
    <w:rsid w:val="00780DD8"/>
    <w:rsid w:val="007814CB"/>
    <w:rsid w:val="0078203B"/>
    <w:rsid w:val="007849F2"/>
    <w:rsid w:val="00784D11"/>
    <w:rsid w:val="007850F0"/>
    <w:rsid w:val="007870A3"/>
    <w:rsid w:val="0078758B"/>
    <w:rsid w:val="00787A3D"/>
    <w:rsid w:val="00790404"/>
    <w:rsid w:val="00790F8C"/>
    <w:rsid w:val="00791A92"/>
    <w:rsid w:val="0079527C"/>
    <w:rsid w:val="00795462"/>
    <w:rsid w:val="007978A1"/>
    <w:rsid w:val="00797BD2"/>
    <w:rsid w:val="007A0991"/>
    <w:rsid w:val="007A1E49"/>
    <w:rsid w:val="007A288C"/>
    <w:rsid w:val="007A357B"/>
    <w:rsid w:val="007A4D6F"/>
    <w:rsid w:val="007A5710"/>
    <w:rsid w:val="007B1BAC"/>
    <w:rsid w:val="007B2194"/>
    <w:rsid w:val="007B2E06"/>
    <w:rsid w:val="007B3562"/>
    <w:rsid w:val="007B40FA"/>
    <w:rsid w:val="007B4FC2"/>
    <w:rsid w:val="007C011D"/>
    <w:rsid w:val="007C0623"/>
    <w:rsid w:val="007C0643"/>
    <w:rsid w:val="007C1026"/>
    <w:rsid w:val="007C450E"/>
    <w:rsid w:val="007C4C39"/>
    <w:rsid w:val="007D07E9"/>
    <w:rsid w:val="007D1653"/>
    <w:rsid w:val="007D25DA"/>
    <w:rsid w:val="007D27CB"/>
    <w:rsid w:val="007D2AB4"/>
    <w:rsid w:val="007D3606"/>
    <w:rsid w:val="007D37A1"/>
    <w:rsid w:val="007D3E16"/>
    <w:rsid w:val="007D55C1"/>
    <w:rsid w:val="007D5715"/>
    <w:rsid w:val="007D5A3D"/>
    <w:rsid w:val="007D62C6"/>
    <w:rsid w:val="007D7688"/>
    <w:rsid w:val="007E005E"/>
    <w:rsid w:val="007E1329"/>
    <w:rsid w:val="007E1F0C"/>
    <w:rsid w:val="007E2A42"/>
    <w:rsid w:val="007E4FD5"/>
    <w:rsid w:val="007E5054"/>
    <w:rsid w:val="007E5C63"/>
    <w:rsid w:val="007E5CC1"/>
    <w:rsid w:val="007F2969"/>
    <w:rsid w:val="007F2992"/>
    <w:rsid w:val="007F3156"/>
    <w:rsid w:val="007F353F"/>
    <w:rsid w:val="007F47C4"/>
    <w:rsid w:val="007F6CAD"/>
    <w:rsid w:val="007F6D38"/>
    <w:rsid w:val="007F6F46"/>
    <w:rsid w:val="007F7D25"/>
    <w:rsid w:val="007F7F5A"/>
    <w:rsid w:val="00802E54"/>
    <w:rsid w:val="00804187"/>
    <w:rsid w:val="00804BD8"/>
    <w:rsid w:val="00804FFE"/>
    <w:rsid w:val="00805BA3"/>
    <w:rsid w:val="0080671B"/>
    <w:rsid w:val="00806BAC"/>
    <w:rsid w:val="00806CCB"/>
    <w:rsid w:val="00812682"/>
    <w:rsid w:val="0081291B"/>
    <w:rsid w:val="008154AD"/>
    <w:rsid w:val="0081572B"/>
    <w:rsid w:val="0081797C"/>
    <w:rsid w:val="00817A21"/>
    <w:rsid w:val="00821555"/>
    <w:rsid w:val="00821AAB"/>
    <w:rsid w:val="00827FD8"/>
    <w:rsid w:val="0083018F"/>
    <w:rsid w:val="008340B9"/>
    <w:rsid w:val="0083564D"/>
    <w:rsid w:val="0083783F"/>
    <w:rsid w:val="00837BA9"/>
    <w:rsid w:val="008403DC"/>
    <w:rsid w:val="008406B6"/>
    <w:rsid w:val="00840D0B"/>
    <w:rsid w:val="008412AB"/>
    <w:rsid w:val="008417A0"/>
    <w:rsid w:val="0084282A"/>
    <w:rsid w:val="00842B38"/>
    <w:rsid w:val="00844FAE"/>
    <w:rsid w:val="0084543E"/>
    <w:rsid w:val="008472CC"/>
    <w:rsid w:val="008478AA"/>
    <w:rsid w:val="00850850"/>
    <w:rsid w:val="00854709"/>
    <w:rsid w:val="00857B61"/>
    <w:rsid w:val="00861C9E"/>
    <w:rsid w:val="00862A02"/>
    <w:rsid w:val="00865A02"/>
    <w:rsid w:val="008662FF"/>
    <w:rsid w:val="00867E86"/>
    <w:rsid w:val="0087275C"/>
    <w:rsid w:val="0087320F"/>
    <w:rsid w:val="00873849"/>
    <w:rsid w:val="00875045"/>
    <w:rsid w:val="00875836"/>
    <w:rsid w:val="00877357"/>
    <w:rsid w:val="0087750F"/>
    <w:rsid w:val="00880549"/>
    <w:rsid w:val="008806F9"/>
    <w:rsid w:val="00880E5D"/>
    <w:rsid w:val="00880F4E"/>
    <w:rsid w:val="00880FDB"/>
    <w:rsid w:val="00881879"/>
    <w:rsid w:val="00883257"/>
    <w:rsid w:val="008836FF"/>
    <w:rsid w:val="00884C26"/>
    <w:rsid w:val="00884CA0"/>
    <w:rsid w:val="00884CB2"/>
    <w:rsid w:val="008850EC"/>
    <w:rsid w:val="008873EB"/>
    <w:rsid w:val="00890717"/>
    <w:rsid w:val="00891783"/>
    <w:rsid w:val="00891A6A"/>
    <w:rsid w:val="0089408B"/>
    <w:rsid w:val="008955EC"/>
    <w:rsid w:val="00895FD3"/>
    <w:rsid w:val="00896174"/>
    <w:rsid w:val="00896A25"/>
    <w:rsid w:val="008A26DA"/>
    <w:rsid w:val="008A311A"/>
    <w:rsid w:val="008A45AC"/>
    <w:rsid w:val="008A4CA5"/>
    <w:rsid w:val="008A6D4F"/>
    <w:rsid w:val="008A70EB"/>
    <w:rsid w:val="008B1772"/>
    <w:rsid w:val="008B4151"/>
    <w:rsid w:val="008B452F"/>
    <w:rsid w:val="008C001D"/>
    <w:rsid w:val="008C1BC3"/>
    <w:rsid w:val="008C5AEC"/>
    <w:rsid w:val="008C79C2"/>
    <w:rsid w:val="008D0B60"/>
    <w:rsid w:val="008D10A8"/>
    <w:rsid w:val="008D281C"/>
    <w:rsid w:val="008D31DF"/>
    <w:rsid w:val="008D6692"/>
    <w:rsid w:val="008D7020"/>
    <w:rsid w:val="008D7C89"/>
    <w:rsid w:val="008E2143"/>
    <w:rsid w:val="008E369F"/>
    <w:rsid w:val="008E3788"/>
    <w:rsid w:val="008E4127"/>
    <w:rsid w:val="008E420B"/>
    <w:rsid w:val="008E610D"/>
    <w:rsid w:val="008E6328"/>
    <w:rsid w:val="008E79E0"/>
    <w:rsid w:val="008F01A9"/>
    <w:rsid w:val="008F0230"/>
    <w:rsid w:val="008F58B5"/>
    <w:rsid w:val="008F673A"/>
    <w:rsid w:val="008F7F05"/>
    <w:rsid w:val="0090147D"/>
    <w:rsid w:val="009043B5"/>
    <w:rsid w:val="00904FF7"/>
    <w:rsid w:val="0090641E"/>
    <w:rsid w:val="00907191"/>
    <w:rsid w:val="00910789"/>
    <w:rsid w:val="00910CA2"/>
    <w:rsid w:val="00913695"/>
    <w:rsid w:val="00914045"/>
    <w:rsid w:val="00914369"/>
    <w:rsid w:val="0091441E"/>
    <w:rsid w:val="00914AA7"/>
    <w:rsid w:val="00914B0E"/>
    <w:rsid w:val="009156D3"/>
    <w:rsid w:val="00916627"/>
    <w:rsid w:val="00916D65"/>
    <w:rsid w:val="009170E0"/>
    <w:rsid w:val="009171B8"/>
    <w:rsid w:val="009173ED"/>
    <w:rsid w:val="0091770D"/>
    <w:rsid w:val="00917F34"/>
    <w:rsid w:val="009208E5"/>
    <w:rsid w:val="009231B2"/>
    <w:rsid w:val="0092340B"/>
    <w:rsid w:val="00924599"/>
    <w:rsid w:val="00924D19"/>
    <w:rsid w:val="00925A6F"/>
    <w:rsid w:val="00926566"/>
    <w:rsid w:val="00927951"/>
    <w:rsid w:val="00930112"/>
    <w:rsid w:val="00930E38"/>
    <w:rsid w:val="00930EE1"/>
    <w:rsid w:val="009343F6"/>
    <w:rsid w:val="009345B3"/>
    <w:rsid w:val="00934979"/>
    <w:rsid w:val="009353CC"/>
    <w:rsid w:val="009354DC"/>
    <w:rsid w:val="00936ED9"/>
    <w:rsid w:val="00940A8C"/>
    <w:rsid w:val="009441D7"/>
    <w:rsid w:val="00944D86"/>
    <w:rsid w:val="0094579E"/>
    <w:rsid w:val="009457B1"/>
    <w:rsid w:val="009465F0"/>
    <w:rsid w:val="00946EA8"/>
    <w:rsid w:val="00950A3B"/>
    <w:rsid w:val="00950F72"/>
    <w:rsid w:val="00953193"/>
    <w:rsid w:val="00953C26"/>
    <w:rsid w:val="0095725F"/>
    <w:rsid w:val="00957ADF"/>
    <w:rsid w:val="009607C2"/>
    <w:rsid w:val="0096150A"/>
    <w:rsid w:val="0096578A"/>
    <w:rsid w:val="009662F6"/>
    <w:rsid w:val="00966774"/>
    <w:rsid w:val="00967D17"/>
    <w:rsid w:val="009708E2"/>
    <w:rsid w:val="009728EB"/>
    <w:rsid w:val="009734C9"/>
    <w:rsid w:val="00973FFB"/>
    <w:rsid w:val="00974BC2"/>
    <w:rsid w:val="00974D37"/>
    <w:rsid w:val="00974E4F"/>
    <w:rsid w:val="00974EFD"/>
    <w:rsid w:val="00975F5A"/>
    <w:rsid w:val="00976C2A"/>
    <w:rsid w:val="009770D4"/>
    <w:rsid w:val="0098005A"/>
    <w:rsid w:val="00980948"/>
    <w:rsid w:val="00982B2B"/>
    <w:rsid w:val="00984E1D"/>
    <w:rsid w:val="009859A3"/>
    <w:rsid w:val="00986159"/>
    <w:rsid w:val="0098659D"/>
    <w:rsid w:val="009878CC"/>
    <w:rsid w:val="009946A5"/>
    <w:rsid w:val="00994C41"/>
    <w:rsid w:val="00995F08"/>
    <w:rsid w:val="009A0380"/>
    <w:rsid w:val="009A0A12"/>
    <w:rsid w:val="009A0B96"/>
    <w:rsid w:val="009A0CAF"/>
    <w:rsid w:val="009A155D"/>
    <w:rsid w:val="009A26DF"/>
    <w:rsid w:val="009A451E"/>
    <w:rsid w:val="009A5DCA"/>
    <w:rsid w:val="009A7C86"/>
    <w:rsid w:val="009B0FE5"/>
    <w:rsid w:val="009B34C2"/>
    <w:rsid w:val="009B3AF6"/>
    <w:rsid w:val="009B449B"/>
    <w:rsid w:val="009B467F"/>
    <w:rsid w:val="009B49D9"/>
    <w:rsid w:val="009B5085"/>
    <w:rsid w:val="009B52A0"/>
    <w:rsid w:val="009B5503"/>
    <w:rsid w:val="009B5BB9"/>
    <w:rsid w:val="009C052B"/>
    <w:rsid w:val="009C50D0"/>
    <w:rsid w:val="009C6916"/>
    <w:rsid w:val="009C6EA6"/>
    <w:rsid w:val="009C7732"/>
    <w:rsid w:val="009D2772"/>
    <w:rsid w:val="009D31E2"/>
    <w:rsid w:val="009D3C82"/>
    <w:rsid w:val="009D438F"/>
    <w:rsid w:val="009D63E2"/>
    <w:rsid w:val="009D6545"/>
    <w:rsid w:val="009E025A"/>
    <w:rsid w:val="009E02F6"/>
    <w:rsid w:val="009E247F"/>
    <w:rsid w:val="009E346F"/>
    <w:rsid w:val="009E4676"/>
    <w:rsid w:val="009E51DD"/>
    <w:rsid w:val="009E5B40"/>
    <w:rsid w:val="009E673D"/>
    <w:rsid w:val="009E68D4"/>
    <w:rsid w:val="009E6F7E"/>
    <w:rsid w:val="009F003F"/>
    <w:rsid w:val="009F06E7"/>
    <w:rsid w:val="009F174F"/>
    <w:rsid w:val="009F2189"/>
    <w:rsid w:val="009F2976"/>
    <w:rsid w:val="009F485D"/>
    <w:rsid w:val="009F6313"/>
    <w:rsid w:val="009F704F"/>
    <w:rsid w:val="009F7C2D"/>
    <w:rsid w:val="00A00B8B"/>
    <w:rsid w:val="00A11916"/>
    <w:rsid w:val="00A11AE2"/>
    <w:rsid w:val="00A11B1D"/>
    <w:rsid w:val="00A11C94"/>
    <w:rsid w:val="00A1656A"/>
    <w:rsid w:val="00A16B87"/>
    <w:rsid w:val="00A1722B"/>
    <w:rsid w:val="00A206BD"/>
    <w:rsid w:val="00A21884"/>
    <w:rsid w:val="00A21B39"/>
    <w:rsid w:val="00A226A0"/>
    <w:rsid w:val="00A22FA4"/>
    <w:rsid w:val="00A235CA"/>
    <w:rsid w:val="00A23F9F"/>
    <w:rsid w:val="00A251B1"/>
    <w:rsid w:val="00A26370"/>
    <w:rsid w:val="00A26735"/>
    <w:rsid w:val="00A26C87"/>
    <w:rsid w:val="00A27651"/>
    <w:rsid w:val="00A30E4D"/>
    <w:rsid w:val="00A3125F"/>
    <w:rsid w:val="00A31F3F"/>
    <w:rsid w:val="00A31F60"/>
    <w:rsid w:val="00A320E1"/>
    <w:rsid w:val="00A3561F"/>
    <w:rsid w:val="00A35E94"/>
    <w:rsid w:val="00A36E50"/>
    <w:rsid w:val="00A36FE0"/>
    <w:rsid w:val="00A374C4"/>
    <w:rsid w:val="00A378BB"/>
    <w:rsid w:val="00A42045"/>
    <w:rsid w:val="00A42CFC"/>
    <w:rsid w:val="00A4372F"/>
    <w:rsid w:val="00A439C5"/>
    <w:rsid w:val="00A440F4"/>
    <w:rsid w:val="00A44DB9"/>
    <w:rsid w:val="00A46245"/>
    <w:rsid w:val="00A4627E"/>
    <w:rsid w:val="00A47F2E"/>
    <w:rsid w:val="00A5003F"/>
    <w:rsid w:val="00A50270"/>
    <w:rsid w:val="00A5135E"/>
    <w:rsid w:val="00A51EF6"/>
    <w:rsid w:val="00A524FC"/>
    <w:rsid w:val="00A54D40"/>
    <w:rsid w:val="00A54F7F"/>
    <w:rsid w:val="00A55561"/>
    <w:rsid w:val="00A602E4"/>
    <w:rsid w:val="00A6655F"/>
    <w:rsid w:val="00A67A45"/>
    <w:rsid w:val="00A701C4"/>
    <w:rsid w:val="00A70B46"/>
    <w:rsid w:val="00A712CB"/>
    <w:rsid w:val="00A714A2"/>
    <w:rsid w:val="00A717F1"/>
    <w:rsid w:val="00A72FC1"/>
    <w:rsid w:val="00A7305E"/>
    <w:rsid w:val="00A7322F"/>
    <w:rsid w:val="00A7385A"/>
    <w:rsid w:val="00A83BF0"/>
    <w:rsid w:val="00A84512"/>
    <w:rsid w:val="00A85B6D"/>
    <w:rsid w:val="00A85F2C"/>
    <w:rsid w:val="00A87479"/>
    <w:rsid w:val="00A879B0"/>
    <w:rsid w:val="00A9028F"/>
    <w:rsid w:val="00A90C5A"/>
    <w:rsid w:val="00A90F10"/>
    <w:rsid w:val="00A90FE4"/>
    <w:rsid w:val="00A91211"/>
    <w:rsid w:val="00A944DB"/>
    <w:rsid w:val="00A9505D"/>
    <w:rsid w:val="00A951A2"/>
    <w:rsid w:val="00A956BE"/>
    <w:rsid w:val="00A95D50"/>
    <w:rsid w:val="00A963BC"/>
    <w:rsid w:val="00A9726D"/>
    <w:rsid w:val="00AA07DE"/>
    <w:rsid w:val="00AA1117"/>
    <w:rsid w:val="00AA11F5"/>
    <w:rsid w:val="00AA2E79"/>
    <w:rsid w:val="00AA3059"/>
    <w:rsid w:val="00AA3DC2"/>
    <w:rsid w:val="00AA45D3"/>
    <w:rsid w:val="00AA506F"/>
    <w:rsid w:val="00AA6076"/>
    <w:rsid w:val="00AA6671"/>
    <w:rsid w:val="00AA6A18"/>
    <w:rsid w:val="00AB079B"/>
    <w:rsid w:val="00AB0959"/>
    <w:rsid w:val="00AB2440"/>
    <w:rsid w:val="00AB3017"/>
    <w:rsid w:val="00AB358A"/>
    <w:rsid w:val="00AB3E5A"/>
    <w:rsid w:val="00AB4DA3"/>
    <w:rsid w:val="00AB67B3"/>
    <w:rsid w:val="00AB700D"/>
    <w:rsid w:val="00AB7833"/>
    <w:rsid w:val="00AB7ADA"/>
    <w:rsid w:val="00AC2DBA"/>
    <w:rsid w:val="00AC2E67"/>
    <w:rsid w:val="00AC3443"/>
    <w:rsid w:val="00AC3838"/>
    <w:rsid w:val="00AC5739"/>
    <w:rsid w:val="00AC57F2"/>
    <w:rsid w:val="00AC5F00"/>
    <w:rsid w:val="00AC74BD"/>
    <w:rsid w:val="00AC7AF4"/>
    <w:rsid w:val="00AD0656"/>
    <w:rsid w:val="00AD2E93"/>
    <w:rsid w:val="00AD3279"/>
    <w:rsid w:val="00AD4A60"/>
    <w:rsid w:val="00AD7FD5"/>
    <w:rsid w:val="00AE41B7"/>
    <w:rsid w:val="00AE5DBF"/>
    <w:rsid w:val="00AE5EF3"/>
    <w:rsid w:val="00AE781E"/>
    <w:rsid w:val="00AF4D15"/>
    <w:rsid w:val="00B00C89"/>
    <w:rsid w:val="00B03A92"/>
    <w:rsid w:val="00B0518A"/>
    <w:rsid w:val="00B0534B"/>
    <w:rsid w:val="00B075DC"/>
    <w:rsid w:val="00B07A4E"/>
    <w:rsid w:val="00B108C3"/>
    <w:rsid w:val="00B119BF"/>
    <w:rsid w:val="00B1248B"/>
    <w:rsid w:val="00B13AA1"/>
    <w:rsid w:val="00B1412F"/>
    <w:rsid w:val="00B170E2"/>
    <w:rsid w:val="00B17AAB"/>
    <w:rsid w:val="00B22FD8"/>
    <w:rsid w:val="00B23026"/>
    <w:rsid w:val="00B24FE1"/>
    <w:rsid w:val="00B259F5"/>
    <w:rsid w:val="00B26156"/>
    <w:rsid w:val="00B26BDC"/>
    <w:rsid w:val="00B276F0"/>
    <w:rsid w:val="00B31067"/>
    <w:rsid w:val="00B31238"/>
    <w:rsid w:val="00B3157E"/>
    <w:rsid w:val="00B31585"/>
    <w:rsid w:val="00B32950"/>
    <w:rsid w:val="00B33C26"/>
    <w:rsid w:val="00B33D21"/>
    <w:rsid w:val="00B36510"/>
    <w:rsid w:val="00B37268"/>
    <w:rsid w:val="00B37CF4"/>
    <w:rsid w:val="00B406C8"/>
    <w:rsid w:val="00B40B74"/>
    <w:rsid w:val="00B4191E"/>
    <w:rsid w:val="00B42815"/>
    <w:rsid w:val="00B45F7F"/>
    <w:rsid w:val="00B46B3B"/>
    <w:rsid w:val="00B47812"/>
    <w:rsid w:val="00B47AEF"/>
    <w:rsid w:val="00B511B3"/>
    <w:rsid w:val="00B515AD"/>
    <w:rsid w:val="00B52009"/>
    <w:rsid w:val="00B527AA"/>
    <w:rsid w:val="00B53D20"/>
    <w:rsid w:val="00B54CA0"/>
    <w:rsid w:val="00B6053C"/>
    <w:rsid w:val="00B62808"/>
    <w:rsid w:val="00B634B7"/>
    <w:rsid w:val="00B6392D"/>
    <w:rsid w:val="00B63ACC"/>
    <w:rsid w:val="00B667C7"/>
    <w:rsid w:val="00B727F2"/>
    <w:rsid w:val="00B72AC0"/>
    <w:rsid w:val="00B72C69"/>
    <w:rsid w:val="00B742C8"/>
    <w:rsid w:val="00B7446D"/>
    <w:rsid w:val="00B75407"/>
    <w:rsid w:val="00B76706"/>
    <w:rsid w:val="00B81F0B"/>
    <w:rsid w:val="00B82455"/>
    <w:rsid w:val="00B82DFB"/>
    <w:rsid w:val="00B849C9"/>
    <w:rsid w:val="00B849FB"/>
    <w:rsid w:val="00B853D7"/>
    <w:rsid w:val="00B875A6"/>
    <w:rsid w:val="00B91FFC"/>
    <w:rsid w:val="00B921E4"/>
    <w:rsid w:val="00B92BC2"/>
    <w:rsid w:val="00B93493"/>
    <w:rsid w:val="00B93A4E"/>
    <w:rsid w:val="00B9429A"/>
    <w:rsid w:val="00B94EA5"/>
    <w:rsid w:val="00B95D03"/>
    <w:rsid w:val="00B964B2"/>
    <w:rsid w:val="00B96DB5"/>
    <w:rsid w:val="00B97AE8"/>
    <w:rsid w:val="00BA0160"/>
    <w:rsid w:val="00BA0941"/>
    <w:rsid w:val="00BA11B2"/>
    <w:rsid w:val="00BA1871"/>
    <w:rsid w:val="00BA36EA"/>
    <w:rsid w:val="00BA44DB"/>
    <w:rsid w:val="00BA6672"/>
    <w:rsid w:val="00BA6A4C"/>
    <w:rsid w:val="00BB1879"/>
    <w:rsid w:val="00BB271E"/>
    <w:rsid w:val="00BB5004"/>
    <w:rsid w:val="00BB5045"/>
    <w:rsid w:val="00BB604B"/>
    <w:rsid w:val="00BC05F1"/>
    <w:rsid w:val="00BC07AD"/>
    <w:rsid w:val="00BC1BDD"/>
    <w:rsid w:val="00BC3452"/>
    <w:rsid w:val="00BC4063"/>
    <w:rsid w:val="00BC44A1"/>
    <w:rsid w:val="00BD0FBD"/>
    <w:rsid w:val="00BD1BE2"/>
    <w:rsid w:val="00BD24EE"/>
    <w:rsid w:val="00BD2D36"/>
    <w:rsid w:val="00BD686F"/>
    <w:rsid w:val="00BD7941"/>
    <w:rsid w:val="00BD7C17"/>
    <w:rsid w:val="00BE2089"/>
    <w:rsid w:val="00BE239D"/>
    <w:rsid w:val="00BE26C9"/>
    <w:rsid w:val="00BE2A3F"/>
    <w:rsid w:val="00BE3953"/>
    <w:rsid w:val="00BE3F05"/>
    <w:rsid w:val="00BE43A5"/>
    <w:rsid w:val="00BE6808"/>
    <w:rsid w:val="00BE71FC"/>
    <w:rsid w:val="00BF0811"/>
    <w:rsid w:val="00BF1297"/>
    <w:rsid w:val="00BF2ADD"/>
    <w:rsid w:val="00BF332E"/>
    <w:rsid w:val="00BF39F5"/>
    <w:rsid w:val="00BF6DE5"/>
    <w:rsid w:val="00BF7974"/>
    <w:rsid w:val="00BF7D54"/>
    <w:rsid w:val="00C00CDB"/>
    <w:rsid w:val="00C11393"/>
    <w:rsid w:val="00C116E3"/>
    <w:rsid w:val="00C1372A"/>
    <w:rsid w:val="00C1685E"/>
    <w:rsid w:val="00C215E7"/>
    <w:rsid w:val="00C21E4D"/>
    <w:rsid w:val="00C21F5A"/>
    <w:rsid w:val="00C22F1A"/>
    <w:rsid w:val="00C23B28"/>
    <w:rsid w:val="00C2633E"/>
    <w:rsid w:val="00C26BFA"/>
    <w:rsid w:val="00C26E5E"/>
    <w:rsid w:val="00C30B30"/>
    <w:rsid w:val="00C31376"/>
    <w:rsid w:val="00C327DF"/>
    <w:rsid w:val="00C35071"/>
    <w:rsid w:val="00C36E4B"/>
    <w:rsid w:val="00C41D24"/>
    <w:rsid w:val="00C4250A"/>
    <w:rsid w:val="00C43D52"/>
    <w:rsid w:val="00C4452C"/>
    <w:rsid w:val="00C4632E"/>
    <w:rsid w:val="00C4682B"/>
    <w:rsid w:val="00C47175"/>
    <w:rsid w:val="00C47B51"/>
    <w:rsid w:val="00C50E7C"/>
    <w:rsid w:val="00C54436"/>
    <w:rsid w:val="00C55ACA"/>
    <w:rsid w:val="00C563AD"/>
    <w:rsid w:val="00C571E0"/>
    <w:rsid w:val="00C60B2F"/>
    <w:rsid w:val="00C6109A"/>
    <w:rsid w:val="00C626B7"/>
    <w:rsid w:val="00C62D1A"/>
    <w:rsid w:val="00C6318C"/>
    <w:rsid w:val="00C65006"/>
    <w:rsid w:val="00C66E16"/>
    <w:rsid w:val="00C677BC"/>
    <w:rsid w:val="00C677DE"/>
    <w:rsid w:val="00C70677"/>
    <w:rsid w:val="00C71BA7"/>
    <w:rsid w:val="00C72F90"/>
    <w:rsid w:val="00C73488"/>
    <w:rsid w:val="00C75400"/>
    <w:rsid w:val="00C75A64"/>
    <w:rsid w:val="00C761B0"/>
    <w:rsid w:val="00C76F8F"/>
    <w:rsid w:val="00C80134"/>
    <w:rsid w:val="00C806B1"/>
    <w:rsid w:val="00C8211B"/>
    <w:rsid w:val="00C82236"/>
    <w:rsid w:val="00C83E1F"/>
    <w:rsid w:val="00C8538A"/>
    <w:rsid w:val="00C854A8"/>
    <w:rsid w:val="00C86124"/>
    <w:rsid w:val="00C86577"/>
    <w:rsid w:val="00C87954"/>
    <w:rsid w:val="00C90F02"/>
    <w:rsid w:val="00C92A2F"/>
    <w:rsid w:val="00C93211"/>
    <w:rsid w:val="00C942FE"/>
    <w:rsid w:val="00C951AC"/>
    <w:rsid w:val="00C96554"/>
    <w:rsid w:val="00CA0ECC"/>
    <w:rsid w:val="00CA2EF4"/>
    <w:rsid w:val="00CA3FE7"/>
    <w:rsid w:val="00CA4340"/>
    <w:rsid w:val="00CA55D7"/>
    <w:rsid w:val="00CA5685"/>
    <w:rsid w:val="00CA74B5"/>
    <w:rsid w:val="00CB01E2"/>
    <w:rsid w:val="00CB0CB3"/>
    <w:rsid w:val="00CB1F7B"/>
    <w:rsid w:val="00CB1F87"/>
    <w:rsid w:val="00CB6E08"/>
    <w:rsid w:val="00CB6E58"/>
    <w:rsid w:val="00CB7A00"/>
    <w:rsid w:val="00CC0360"/>
    <w:rsid w:val="00CC0411"/>
    <w:rsid w:val="00CC05EA"/>
    <w:rsid w:val="00CC07D8"/>
    <w:rsid w:val="00CC2B40"/>
    <w:rsid w:val="00CC2F9D"/>
    <w:rsid w:val="00CC4552"/>
    <w:rsid w:val="00CC6514"/>
    <w:rsid w:val="00CC6DD2"/>
    <w:rsid w:val="00CC6F44"/>
    <w:rsid w:val="00CC6FD1"/>
    <w:rsid w:val="00CC7FF0"/>
    <w:rsid w:val="00CD0941"/>
    <w:rsid w:val="00CD10D8"/>
    <w:rsid w:val="00CD2E05"/>
    <w:rsid w:val="00CD33D8"/>
    <w:rsid w:val="00CD611C"/>
    <w:rsid w:val="00CD6D3E"/>
    <w:rsid w:val="00CD7928"/>
    <w:rsid w:val="00CE05B5"/>
    <w:rsid w:val="00CE1C14"/>
    <w:rsid w:val="00CE2EC4"/>
    <w:rsid w:val="00CE2FF1"/>
    <w:rsid w:val="00CE3ECC"/>
    <w:rsid w:val="00CE44E9"/>
    <w:rsid w:val="00CE494A"/>
    <w:rsid w:val="00CE6411"/>
    <w:rsid w:val="00CF038A"/>
    <w:rsid w:val="00CF0F3E"/>
    <w:rsid w:val="00CF1093"/>
    <w:rsid w:val="00CF118B"/>
    <w:rsid w:val="00CF14CC"/>
    <w:rsid w:val="00CF2D4A"/>
    <w:rsid w:val="00CF361C"/>
    <w:rsid w:val="00CF60B3"/>
    <w:rsid w:val="00D00BB7"/>
    <w:rsid w:val="00D01401"/>
    <w:rsid w:val="00D0193E"/>
    <w:rsid w:val="00D03740"/>
    <w:rsid w:val="00D04A82"/>
    <w:rsid w:val="00D04D93"/>
    <w:rsid w:val="00D10E11"/>
    <w:rsid w:val="00D11464"/>
    <w:rsid w:val="00D11BD8"/>
    <w:rsid w:val="00D1439C"/>
    <w:rsid w:val="00D164B0"/>
    <w:rsid w:val="00D1654A"/>
    <w:rsid w:val="00D16D9E"/>
    <w:rsid w:val="00D21EA6"/>
    <w:rsid w:val="00D22E5A"/>
    <w:rsid w:val="00D23D1F"/>
    <w:rsid w:val="00D247F3"/>
    <w:rsid w:val="00D27BEB"/>
    <w:rsid w:val="00D31AB1"/>
    <w:rsid w:val="00D32CFE"/>
    <w:rsid w:val="00D34E3C"/>
    <w:rsid w:val="00D351B5"/>
    <w:rsid w:val="00D35528"/>
    <w:rsid w:val="00D35AC1"/>
    <w:rsid w:val="00D36049"/>
    <w:rsid w:val="00D3745A"/>
    <w:rsid w:val="00D37E74"/>
    <w:rsid w:val="00D4068D"/>
    <w:rsid w:val="00D41F0F"/>
    <w:rsid w:val="00D43383"/>
    <w:rsid w:val="00D469F1"/>
    <w:rsid w:val="00D50958"/>
    <w:rsid w:val="00D5159E"/>
    <w:rsid w:val="00D52295"/>
    <w:rsid w:val="00D5345C"/>
    <w:rsid w:val="00D538A0"/>
    <w:rsid w:val="00D53989"/>
    <w:rsid w:val="00D55070"/>
    <w:rsid w:val="00D5509B"/>
    <w:rsid w:val="00D55BAF"/>
    <w:rsid w:val="00D55C48"/>
    <w:rsid w:val="00D570E1"/>
    <w:rsid w:val="00D57232"/>
    <w:rsid w:val="00D57736"/>
    <w:rsid w:val="00D614D6"/>
    <w:rsid w:val="00D65044"/>
    <w:rsid w:val="00D6598E"/>
    <w:rsid w:val="00D66B4B"/>
    <w:rsid w:val="00D66EC8"/>
    <w:rsid w:val="00D671E4"/>
    <w:rsid w:val="00D723A2"/>
    <w:rsid w:val="00D7244D"/>
    <w:rsid w:val="00D72B44"/>
    <w:rsid w:val="00D72DA5"/>
    <w:rsid w:val="00D7357C"/>
    <w:rsid w:val="00D738EA"/>
    <w:rsid w:val="00D75D72"/>
    <w:rsid w:val="00D77729"/>
    <w:rsid w:val="00D8014E"/>
    <w:rsid w:val="00D82D84"/>
    <w:rsid w:val="00D83263"/>
    <w:rsid w:val="00D8678A"/>
    <w:rsid w:val="00D87147"/>
    <w:rsid w:val="00D87B38"/>
    <w:rsid w:val="00D90554"/>
    <w:rsid w:val="00D9058B"/>
    <w:rsid w:val="00D90D47"/>
    <w:rsid w:val="00D920EC"/>
    <w:rsid w:val="00D921D4"/>
    <w:rsid w:val="00D928D7"/>
    <w:rsid w:val="00D9443A"/>
    <w:rsid w:val="00D9455B"/>
    <w:rsid w:val="00D94BC2"/>
    <w:rsid w:val="00D962F5"/>
    <w:rsid w:val="00D9795A"/>
    <w:rsid w:val="00DA0F4C"/>
    <w:rsid w:val="00DA2353"/>
    <w:rsid w:val="00DA5C82"/>
    <w:rsid w:val="00DA618E"/>
    <w:rsid w:val="00DA6416"/>
    <w:rsid w:val="00DA66EB"/>
    <w:rsid w:val="00DA7940"/>
    <w:rsid w:val="00DB0CD4"/>
    <w:rsid w:val="00DB2070"/>
    <w:rsid w:val="00DB3F4B"/>
    <w:rsid w:val="00DB42C6"/>
    <w:rsid w:val="00DC0E52"/>
    <w:rsid w:val="00DC0F76"/>
    <w:rsid w:val="00DC4CF7"/>
    <w:rsid w:val="00DC6AEA"/>
    <w:rsid w:val="00DC6BB2"/>
    <w:rsid w:val="00DC7A7E"/>
    <w:rsid w:val="00DD1917"/>
    <w:rsid w:val="00DD1ACA"/>
    <w:rsid w:val="00DD3844"/>
    <w:rsid w:val="00DD5BEB"/>
    <w:rsid w:val="00DD60AB"/>
    <w:rsid w:val="00DD6CE9"/>
    <w:rsid w:val="00DE3DE3"/>
    <w:rsid w:val="00DE4ED7"/>
    <w:rsid w:val="00DE4FDB"/>
    <w:rsid w:val="00DE5CCA"/>
    <w:rsid w:val="00DE7B63"/>
    <w:rsid w:val="00DF08F9"/>
    <w:rsid w:val="00DF0DF9"/>
    <w:rsid w:val="00DF108D"/>
    <w:rsid w:val="00DF20A5"/>
    <w:rsid w:val="00DF20EB"/>
    <w:rsid w:val="00DF31B9"/>
    <w:rsid w:val="00DF4130"/>
    <w:rsid w:val="00DF4140"/>
    <w:rsid w:val="00E0033A"/>
    <w:rsid w:val="00E0149C"/>
    <w:rsid w:val="00E03516"/>
    <w:rsid w:val="00E068CF"/>
    <w:rsid w:val="00E06E80"/>
    <w:rsid w:val="00E07AE9"/>
    <w:rsid w:val="00E103DA"/>
    <w:rsid w:val="00E12801"/>
    <w:rsid w:val="00E12A56"/>
    <w:rsid w:val="00E13B7C"/>
    <w:rsid w:val="00E150B2"/>
    <w:rsid w:val="00E16701"/>
    <w:rsid w:val="00E17846"/>
    <w:rsid w:val="00E20AEF"/>
    <w:rsid w:val="00E24257"/>
    <w:rsid w:val="00E366FF"/>
    <w:rsid w:val="00E40DDF"/>
    <w:rsid w:val="00E41773"/>
    <w:rsid w:val="00E41961"/>
    <w:rsid w:val="00E42898"/>
    <w:rsid w:val="00E42B98"/>
    <w:rsid w:val="00E42C56"/>
    <w:rsid w:val="00E4385E"/>
    <w:rsid w:val="00E43B20"/>
    <w:rsid w:val="00E43E39"/>
    <w:rsid w:val="00E44DB4"/>
    <w:rsid w:val="00E4511D"/>
    <w:rsid w:val="00E466EA"/>
    <w:rsid w:val="00E46DD7"/>
    <w:rsid w:val="00E474F2"/>
    <w:rsid w:val="00E500A5"/>
    <w:rsid w:val="00E50657"/>
    <w:rsid w:val="00E50E7B"/>
    <w:rsid w:val="00E51624"/>
    <w:rsid w:val="00E520EC"/>
    <w:rsid w:val="00E5245C"/>
    <w:rsid w:val="00E53FE7"/>
    <w:rsid w:val="00E55472"/>
    <w:rsid w:val="00E55CC6"/>
    <w:rsid w:val="00E56522"/>
    <w:rsid w:val="00E56630"/>
    <w:rsid w:val="00E6119A"/>
    <w:rsid w:val="00E64D45"/>
    <w:rsid w:val="00E64FA0"/>
    <w:rsid w:val="00E66A7E"/>
    <w:rsid w:val="00E7152A"/>
    <w:rsid w:val="00E72B0E"/>
    <w:rsid w:val="00E7376F"/>
    <w:rsid w:val="00E7480E"/>
    <w:rsid w:val="00E76305"/>
    <w:rsid w:val="00E76494"/>
    <w:rsid w:val="00E80B8B"/>
    <w:rsid w:val="00E80D48"/>
    <w:rsid w:val="00E80D7A"/>
    <w:rsid w:val="00E81A73"/>
    <w:rsid w:val="00E824B5"/>
    <w:rsid w:val="00E833AA"/>
    <w:rsid w:val="00E833EE"/>
    <w:rsid w:val="00E83A65"/>
    <w:rsid w:val="00E84636"/>
    <w:rsid w:val="00E84C4C"/>
    <w:rsid w:val="00E86EF9"/>
    <w:rsid w:val="00E87C83"/>
    <w:rsid w:val="00E9054F"/>
    <w:rsid w:val="00E92961"/>
    <w:rsid w:val="00E92B7F"/>
    <w:rsid w:val="00E92D44"/>
    <w:rsid w:val="00E92FE8"/>
    <w:rsid w:val="00E93463"/>
    <w:rsid w:val="00E9423A"/>
    <w:rsid w:val="00E94597"/>
    <w:rsid w:val="00E96BAC"/>
    <w:rsid w:val="00E97CBD"/>
    <w:rsid w:val="00EA0061"/>
    <w:rsid w:val="00EA5149"/>
    <w:rsid w:val="00EA5A05"/>
    <w:rsid w:val="00EA5C84"/>
    <w:rsid w:val="00EA5F2B"/>
    <w:rsid w:val="00EA6164"/>
    <w:rsid w:val="00EB1AB7"/>
    <w:rsid w:val="00EB5223"/>
    <w:rsid w:val="00EB55B6"/>
    <w:rsid w:val="00EB66D4"/>
    <w:rsid w:val="00EB77FF"/>
    <w:rsid w:val="00EC014E"/>
    <w:rsid w:val="00EC02BB"/>
    <w:rsid w:val="00EC0D54"/>
    <w:rsid w:val="00EC2C14"/>
    <w:rsid w:val="00EC2DE1"/>
    <w:rsid w:val="00EC57E4"/>
    <w:rsid w:val="00EC5B8B"/>
    <w:rsid w:val="00EC67E4"/>
    <w:rsid w:val="00EC6880"/>
    <w:rsid w:val="00EC7195"/>
    <w:rsid w:val="00EC75EC"/>
    <w:rsid w:val="00EC7FB1"/>
    <w:rsid w:val="00ED4EB3"/>
    <w:rsid w:val="00ED5DDC"/>
    <w:rsid w:val="00ED653E"/>
    <w:rsid w:val="00ED76ED"/>
    <w:rsid w:val="00ED78A5"/>
    <w:rsid w:val="00ED7CDB"/>
    <w:rsid w:val="00EE0A0D"/>
    <w:rsid w:val="00EE1047"/>
    <w:rsid w:val="00EE12F3"/>
    <w:rsid w:val="00EE13A4"/>
    <w:rsid w:val="00EE1B7F"/>
    <w:rsid w:val="00EE1DE2"/>
    <w:rsid w:val="00EE2B75"/>
    <w:rsid w:val="00EE378F"/>
    <w:rsid w:val="00EE4330"/>
    <w:rsid w:val="00EE7D4F"/>
    <w:rsid w:val="00EF23C8"/>
    <w:rsid w:val="00EF2A52"/>
    <w:rsid w:val="00EF2DD3"/>
    <w:rsid w:val="00EF461E"/>
    <w:rsid w:val="00EF55CF"/>
    <w:rsid w:val="00EF67FC"/>
    <w:rsid w:val="00EF6D91"/>
    <w:rsid w:val="00EF6D98"/>
    <w:rsid w:val="00F014A4"/>
    <w:rsid w:val="00F01CC9"/>
    <w:rsid w:val="00F02390"/>
    <w:rsid w:val="00F07593"/>
    <w:rsid w:val="00F07BC9"/>
    <w:rsid w:val="00F106A8"/>
    <w:rsid w:val="00F13139"/>
    <w:rsid w:val="00F143BF"/>
    <w:rsid w:val="00F16B60"/>
    <w:rsid w:val="00F1711E"/>
    <w:rsid w:val="00F2158D"/>
    <w:rsid w:val="00F24A5E"/>
    <w:rsid w:val="00F25B0C"/>
    <w:rsid w:val="00F3100F"/>
    <w:rsid w:val="00F3443E"/>
    <w:rsid w:val="00F346FA"/>
    <w:rsid w:val="00F34B91"/>
    <w:rsid w:val="00F35747"/>
    <w:rsid w:val="00F374F0"/>
    <w:rsid w:val="00F40A6B"/>
    <w:rsid w:val="00F42046"/>
    <w:rsid w:val="00F42A8F"/>
    <w:rsid w:val="00F4503D"/>
    <w:rsid w:val="00F46270"/>
    <w:rsid w:val="00F47F25"/>
    <w:rsid w:val="00F500CF"/>
    <w:rsid w:val="00F50273"/>
    <w:rsid w:val="00F51567"/>
    <w:rsid w:val="00F51727"/>
    <w:rsid w:val="00F54DB5"/>
    <w:rsid w:val="00F561DB"/>
    <w:rsid w:val="00F56905"/>
    <w:rsid w:val="00F57200"/>
    <w:rsid w:val="00F60ACB"/>
    <w:rsid w:val="00F60B5A"/>
    <w:rsid w:val="00F60EFE"/>
    <w:rsid w:val="00F61AB8"/>
    <w:rsid w:val="00F64F4E"/>
    <w:rsid w:val="00F65015"/>
    <w:rsid w:val="00F65C56"/>
    <w:rsid w:val="00F67338"/>
    <w:rsid w:val="00F71431"/>
    <w:rsid w:val="00F71649"/>
    <w:rsid w:val="00F71729"/>
    <w:rsid w:val="00F72291"/>
    <w:rsid w:val="00F72462"/>
    <w:rsid w:val="00F7688E"/>
    <w:rsid w:val="00F76F8D"/>
    <w:rsid w:val="00F771B5"/>
    <w:rsid w:val="00F77614"/>
    <w:rsid w:val="00F77714"/>
    <w:rsid w:val="00F81539"/>
    <w:rsid w:val="00F825EF"/>
    <w:rsid w:val="00F830F9"/>
    <w:rsid w:val="00F83429"/>
    <w:rsid w:val="00F83AC8"/>
    <w:rsid w:val="00F84A3F"/>
    <w:rsid w:val="00F84B9D"/>
    <w:rsid w:val="00F84EDA"/>
    <w:rsid w:val="00F85D84"/>
    <w:rsid w:val="00F86062"/>
    <w:rsid w:val="00F86A6F"/>
    <w:rsid w:val="00F90ED5"/>
    <w:rsid w:val="00F920C2"/>
    <w:rsid w:val="00F921C3"/>
    <w:rsid w:val="00F93390"/>
    <w:rsid w:val="00F935AA"/>
    <w:rsid w:val="00F96BB4"/>
    <w:rsid w:val="00FA0AD9"/>
    <w:rsid w:val="00FA115A"/>
    <w:rsid w:val="00FA3090"/>
    <w:rsid w:val="00FA3864"/>
    <w:rsid w:val="00FA65BB"/>
    <w:rsid w:val="00FA68A8"/>
    <w:rsid w:val="00FB02A6"/>
    <w:rsid w:val="00FB10F8"/>
    <w:rsid w:val="00FB3815"/>
    <w:rsid w:val="00FB3BF4"/>
    <w:rsid w:val="00FC14E8"/>
    <w:rsid w:val="00FC16F3"/>
    <w:rsid w:val="00FC5CBF"/>
    <w:rsid w:val="00FC65E5"/>
    <w:rsid w:val="00FC7653"/>
    <w:rsid w:val="00FD0290"/>
    <w:rsid w:val="00FD53B0"/>
    <w:rsid w:val="00FD67C7"/>
    <w:rsid w:val="00FD67CA"/>
    <w:rsid w:val="00FD72E6"/>
    <w:rsid w:val="00FD7358"/>
    <w:rsid w:val="00FE2383"/>
    <w:rsid w:val="00FE28A0"/>
    <w:rsid w:val="00FE34D4"/>
    <w:rsid w:val="00FE3D2D"/>
    <w:rsid w:val="00FE4219"/>
    <w:rsid w:val="00FE5C9C"/>
    <w:rsid w:val="00FE7BDD"/>
    <w:rsid w:val="00FF08A1"/>
    <w:rsid w:val="00FF34AA"/>
    <w:rsid w:val="00FF42BA"/>
    <w:rsid w:val="00FF508E"/>
    <w:rsid w:val="00FF51C0"/>
    <w:rsid w:val="00FF7B47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F11E1B"/>
  <w15:docId w15:val="{75ED8FB2-F468-4384-A6DA-CADABBB9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832"/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C6514"/>
    <w:pPr>
      <w:keepNext/>
      <w:numPr>
        <w:numId w:val="3"/>
      </w:numPr>
      <w:spacing w:before="240" w:after="240" w:line="360" w:lineRule="auto"/>
      <w:outlineLvl w:val="0"/>
    </w:pPr>
    <w:rPr>
      <w:rFonts w:ascii="Helvetica 45 Light" w:eastAsia="Times New Roman" w:hAnsi="Helvetica 45 Light" w:cs="Arial"/>
      <w:b/>
      <w:bCs/>
      <w:color w:val="FF6600"/>
      <w:sz w:val="36"/>
      <w:szCs w:val="24"/>
      <w:lang w:val="en-GB" w:eastAsia="fr-FR"/>
    </w:rPr>
  </w:style>
  <w:style w:type="paragraph" w:styleId="Heading2">
    <w:name w:val="heading 2"/>
    <w:basedOn w:val="Normal"/>
    <w:next w:val="Normal"/>
    <w:qFormat/>
    <w:rsid w:val="00CC6514"/>
    <w:pPr>
      <w:keepNext/>
      <w:numPr>
        <w:ilvl w:val="1"/>
        <w:numId w:val="3"/>
      </w:numPr>
      <w:spacing w:after="120"/>
      <w:outlineLvl w:val="1"/>
    </w:pPr>
    <w:rPr>
      <w:rFonts w:ascii="Helvetica 45 Light" w:hAnsi="Helvetica 45 Light" w:cs="Arial"/>
      <w:b/>
      <w:color w:val="FF6600"/>
      <w:sz w:val="28"/>
    </w:rPr>
  </w:style>
  <w:style w:type="paragraph" w:styleId="Heading3">
    <w:name w:val="heading 3"/>
    <w:basedOn w:val="Normal"/>
    <w:next w:val="Normal"/>
    <w:link w:val="Heading3Char"/>
    <w:qFormat/>
    <w:rsid w:val="00CC6514"/>
    <w:pPr>
      <w:keepNext/>
      <w:numPr>
        <w:ilvl w:val="2"/>
        <w:numId w:val="3"/>
      </w:numPr>
      <w:spacing w:after="120"/>
      <w:outlineLvl w:val="2"/>
    </w:pPr>
    <w:rPr>
      <w:rFonts w:ascii="Helvetica 45 Light" w:hAnsi="Helvetica 45 Light"/>
      <w:b/>
      <w:bCs/>
      <w:color w:val="FF6600"/>
      <w:sz w:val="24"/>
    </w:rPr>
  </w:style>
  <w:style w:type="paragraph" w:styleId="Heading4">
    <w:name w:val="heading 4"/>
    <w:basedOn w:val="Normal"/>
    <w:next w:val="Normal"/>
    <w:link w:val="Heading4Char"/>
    <w:qFormat/>
    <w:rsid w:val="004B6B8E"/>
    <w:pPr>
      <w:keepNext/>
      <w:numPr>
        <w:ilvl w:val="3"/>
        <w:numId w:val="3"/>
      </w:numPr>
      <w:spacing w:after="60"/>
      <w:outlineLvl w:val="3"/>
    </w:pPr>
    <w:rPr>
      <w:rFonts w:ascii="Helvetica 45 Light" w:eastAsia="Times New Roman" w:hAnsi="Helvetica 45 Light"/>
      <w:b/>
      <w:iCs/>
      <w:color w:val="FF6600"/>
      <w:szCs w:val="9"/>
      <w:lang w:val="en-GB"/>
    </w:rPr>
  </w:style>
  <w:style w:type="paragraph" w:styleId="Heading5">
    <w:name w:val="heading 5"/>
    <w:basedOn w:val="Normal"/>
    <w:next w:val="Normal"/>
    <w:qFormat/>
    <w:rsid w:val="00A1656A"/>
    <w:pPr>
      <w:keepNext/>
      <w:numPr>
        <w:ilvl w:val="4"/>
        <w:numId w:val="3"/>
      </w:numPr>
      <w:outlineLvl w:val="4"/>
    </w:pPr>
    <w:rPr>
      <w:rFonts w:cs="Arial"/>
      <w:b/>
      <w:bCs/>
      <w:color w:val="FF6600"/>
      <w:sz w:val="18"/>
    </w:rPr>
  </w:style>
  <w:style w:type="paragraph" w:styleId="Heading6">
    <w:name w:val="heading 6"/>
    <w:basedOn w:val="Normal"/>
    <w:next w:val="Normal"/>
    <w:qFormat/>
    <w:rsid w:val="00A1656A"/>
    <w:pPr>
      <w:keepNext/>
      <w:ind w:left="1381" w:hanging="1381"/>
      <w:outlineLvl w:val="5"/>
    </w:pPr>
    <w:rPr>
      <w:rFonts w:cs="Arial"/>
      <w:b/>
      <w:bCs/>
      <w:color w:val="800080"/>
      <w:sz w:val="18"/>
    </w:rPr>
  </w:style>
  <w:style w:type="paragraph" w:styleId="Heading7">
    <w:name w:val="heading 7"/>
    <w:basedOn w:val="Normal"/>
    <w:next w:val="Normal"/>
    <w:qFormat/>
    <w:rsid w:val="00A1656A"/>
    <w:pPr>
      <w:keepNext/>
      <w:ind w:left="1800" w:hanging="1800"/>
      <w:outlineLvl w:val="6"/>
    </w:pPr>
    <w:rPr>
      <w:rFonts w:cs="Arial"/>
      <w:b/>
      <w:bCs/>
    </w:rPr>
  </w:style>
  <w:style w:type="paragraph" w:styleId="Heading8">
    <w:name w:val="heading 8"/>
    <w:basedOn w:val="Normal"/>
    <w:next w:val="Normal"/>
    <w:qFormat/>
    <w:rsid w:val="00A1656A"/>
    <w:pPr>
      <w:keepNext/>
      <w:pBdr>
        <w:bottom w:val="single" w:sz="6" w:space="1" w:color="auto"/>
      </w:pBdr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A1656A"/>
    <w:pPr>
      <w:keepNext/>
      <w:jc w:val="center"/>
      <w:outlineLvl w:val="8"/>
    </w:pPr>
    <w:rPr>
      <w:rFonts w:cs="Arial"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6514"/>
    <w:rPr>
      <w:rFonts w:ascii="Helvetica 45 Light" w:hAnsi="Helvetica 45 Light" w:cs="Arial"/>
      <w:b/>
      <w:bCs/>
      <w:color w:val="FF6600"/>
      <w:sz w:val="36"/>
      <w:szCs w:val="24"/>
      <w:lang w:val="en-GB" w:eastAsia="fr-FR" w:bidi="ar-SA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next w:val="Normal"/>
    <w:autoRedefine/>
    <w:semiHidden/>
    <w:rsid w:val="00775660"/>
    <w:pPr>
      <w:keepNext/>
      <w:tabs>
        <w:tab w:val="num" w:pos="425"/>
      </w:tabs>
      <w:autoSpaceDE w:val="0"/>
      <w:autoSpaceDN w:val="0"/>
      <w:adjustRightInd w:val="0"/>
      <w:ind w:hanging="425"/>
      <w:jc w:val="both"/>
    </w:pPr>
    <w:rPr>
      <w:rFonts w:eastAsia="SimSun" w:cs="Arial"/>
      <w:b/>
      <w:spacing w:val="-10"/>
      <w:kern w:val="2"/>
      <w:sz w:val="24"/>
      <w:lang w:eastAsia="zh-CN"/>
    </w:rPr>
  </w:style>
  <w:style w:type="paragraph" w:styleId="Title">
    <w:name w:val="Title"/>
    <w:basedOn w:val="Normal"/>
    <w:qFormat/>
    <w:rsid w:val="00A1656A"/>
    <w:pPr>
      <w:jc w:val="center"/>
    </w:pPr>
    <w:rPr>
      <w:rFonts w:ascii="Arial" w:hAnsi="Arial" w:cs="Arial"/>
      <w:sz w:val="40"/>
    </w:rPr>
  </w:style>
  <w:style w:type="paragraph" w:styleId="Subtitle">
    <w:name w:val="Subtitle"/>
    <w:basedOn w:val="Normal"/>
    <w:qFormat/>
    <w:rsid w:val="00A1656A"/>
    <w:pPr>
      <w:jc w:val="center"/>
    </w:pPr>
    <w:rPr>
      <w:rFonts w:ascii="Arial" w:hAnsi="Arial" w:cs="Arial"/>
      <w:sz w:val="28"/>
    </w:rPr>
  </w:style>
  <w:style w:type="paragraph" w:styleId="FootnoteText">
    <w:name w:val="footnote text"/>
    <w:basedOn w:val="Normal"/>
    <w:semiHidden/>
    <w:rsid w:val="00A1656A"/>
    <w:rPr>
      <w:i/>
      <w:sz w:val="20"/>
      <w:szCs w:val="20"/>
    </w:rPr>
  </w:style>
  <w:style w:type="character" w:styleId="FootnoteReference">
    <w:name w:val="footnote reference"/>
    <w:semiHidden/>
    <w:rsid w:val="00A1656A"/>
    <w:rPr>
      <w:vertAlign w:val="superscript"/>
    </w:rPr>
  </w:style>
  <w:style w:type="paragraph" w:styleId="BodyText">
    <w:name w:val="Body Text"/>
    <w:basedOn w:val="Normal"/>
    <w:rsid w:val="00A1656A"/>
    <w:rPr>
      <w:rFonts w:ascii="Arial" w:hAnsi="Arial" w:cs="Arial"/>
      <w:szCs w:val="9"/>
    </w:rPr>
  </w:style>
  <w:style w:type="paragraph" w:styleId="BodyText2">
    <w:name w:val="Body Text 2"/>
    <w:basedOn w:val="Normal"/>
    <w:rsid w:val="00A1656A"/>
    <w:pPr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rsid w:val="00A1656A"/>
    <w:pPr>
      <w:ind w:left="720"/>
    </w:pPr>
    <w:rPr>
      <w:rFonts w:ascii="Arial" w:hAnsi="Arial" w:cs="Arial"/>
    </w:rPr>
  </w:style>
  <w:style w:type="paragraph" w:customStyle="1" w:styleId="titre">
    <w:name w:val="titre"/>
    <w:basedOn w:val="Normal"/>
    <w:rsid w:val="00A1656A"/>
    <w:pPr>
      <w:spacing w:before="120" w:after="120"/>
      <w:jc w:val="center"/>
    </w:pPr>
    <w:rPr>
      <w:b/>
      <w:color w:val="FF6600"/>
      <w:sz w:val="28"/>
      <w:szCs w:val="20"/>
    </w:rPr>
  </w:style>
  <w:style w:type="paragraph" w:styleId="Header">
    <w:name w:val="header"/>
    <w:basedOn w:val="Normal"/>
    <w:rsid w:val="00A1656A"/>
    <w:pPr>
      <w:pBdr>
        <w:bottom w:val="single" w:sz="4" w:space="1" w:color="000080"/>
      </w:pBdr>
      <w:tabs>
        <w:tab w:val="center" w:pos="4536"/>
        <w:tab w:val="right" w:pos="9639"/>
      </w:tabs>
      <w:spacing w:line="280" w:lineRule="atLeast"/>
    </w:pPr>
    <w:rPr>
      <w:rFonts w:ascii="Arial" w:hAnsi="Arial"/>
      <w:color w:val="000080"/>
      <w:sz w:val="16"/>
      <w:szCs w:val="20"/>
    </w:rPr>
  </w:style>
  <w:style w:type="paragraph" w:customStyle="1" w:styleId="Listeit">
    <w:name w:val="Liste_it"/>
    <w:basedOn w:val="Normal"/>
    <w:rsid w:val="00A1656A"/>
    <w:pPr>
      <w:numPr>
        <w:numId w:val="1"/>
      </w:numPr>
      <w:spacing w:after="120"/>
      <w:ind w:left="1491" w:hanging="357"/>
    </w:pPr>
    <w:rPr>
      <w:szCs w:val="20"/>
    </w:rPr>
  </w:style>
  <w:style w:type="paragraph" w:customStyle="1" w:styleId="Guide">
    <w:name w:val="Guide"/>
    <w:basedOn w:val="Normal"/>
    <w:next w:val="Normal"/>
    <w:autoRedefine/>
    <w:rsid w:val="00A1656A"/>
    <w:pPr>
      <w:numPr>
        <w:numId w:val="2"/>
      </w:numPr>
      <w:tabs>
        <w:tab w:val="left" w:pos="720"/>
      </w:tabs>
      <w:spacing w:before="240" w:after="240"/>
      <w:ind w:left="357" w:hanging="357"/>
    </w:pPr>
    <w:rPr>
      <w:vanish/>
      <w:szCs w:val="20"/>
    </w:rPr>
  </w:style>
  <w:style w:type="paragraph" w:styleId="Footer">
    <w:name w:val="footer"/>
    <w:basedOn w:val="Normal"/>
    <w:rsid w:val="00A1656A"/>
    <w:pPr>
      <w:tabs>
        <w:tab w:val="center" w:pos="4536"/>
        <w:tab w:val="right" w:pos="9072"/>
      </w:tabs>
    </w:pPr>
    <w:rPr>
      <w:rFonts w:ascii="Arial" w:hAnsi="Arial"/>
      <w:sz w:val="16"/>
    </w:rPr>
  </w:style>
  <w:style w:type="character" w:styleId="PageNumber">
    <w:name w:val="page number"/>
    <w:basedOn w:val="DefaultParagraphFont"/>
    <w:rsid w:val="00A1656A"/>
  </w:style>
  <w:style w:type="character" w:styleId="Hyperlink">
    <w:name w:val="Hyperlink"/>
    <w:uiPriority w:val="99"/>
    <w:rsid w:val="00535D8C"/>
    <w:rPr>
      <w:rFonts w:ascii="Helvetica 55 Roman" w:hAnsi="Helvetica 55 Roman"/>
      <w:color w:val="FF6600"/>
      <w:u w:val="single"/>
    </w:rPr>
  </w:style>
  <w:style w:type="paragraph" w:styleId="TOC1">
    <w:name w:val="toc 1"/>
    <w:basedOn w:val="Normal"/>
    <w:autoRedefine/>
    <w:uiPriority w:val="39"/>
    <w:rsid w:val="00535D8C"/>
    <w:pPr>
      <w:tabs>
        <w:tab w:val="right" w:leader="dot" w:pos="9639"/>
      </w:tabs>
      <w:spacing w:before="120" w:line="280" w:lineRule="atLeast"/>
    </w:pPr>
    <w:rPr>
      <w:b/>
      <w:bCs/>
      <w:i/>
      <w:iCs/>
      <w:noProof/>
      <w:color w:val="FF6600"/>
      <w:szCs w:val="28"/>
    </w:rPr>
  </w:style>
  <w:style w:type="paragraph" w:styleId="TOC3">
    <w:name w:val="toc 3"/>
    <w:basedOn w:val="Normal"/>
    <w:next w:val="Normal"/>
    <w:autoRedefine/>
    <w:uiPriority w:val="39"/>
    <w:rsid w:val="00A1656A"/>
    <w:pPr>
      <w:tabs>
        <w:tab w:val="right" w:leader="dot" w:pos="9639"/>
      </w:tabs>
      <w:spacing w:line="280" w:lineRule="atLeast"/>
      <w:ind w:left="440"/>
    </w:pPr>
    <w:rPr>
      <w:noProof/>
    </w:rPr>
  </w:style>
  <w:style w:type="character" w:styleId="FollowedHyperlink">
    <w:name w:val="FollowedHyperlink"/>
    <w:rsid w:val="00A1656A"/>
    <w:rPr>
      <w:color w:val="800080"/>
      <w:u w:val="single"/>
    </w:rPr>
  </w:style>
  <w:style w:type="paragraph" w:styleId="BodyTextIndent2">
    <w:name w:val="Body Text Indent 2"/>
    <w:basedOn w:val="Normal"/>
    <w:rsid w:val="00A1656A"/>
    <w:pPr>
      <w:keepNext/>
      <w:ind w:left="1381" w:hanging="1381"/>
    </w:pPr>
    <w:rPr>
      <w:rFonts w:ascii="Arial" w:hAnsi="Arial" w:cs="Arial"/>
    </w:rPr>
  </w:style>
  <w:style w:type="paragraph" w:styleId="BodyText3">
    <w:name w:val="Body Text 3"/>
    <w:basedOn w:val="Normal"/>
    <w:rsid w:val="00A1656A"/>
    <w:pPr>
      <w:keepNext/>
    </w:pPr>
    <w:rPr>
      <w:rFonts w:ascii="Arial" w:hAnsi="Arial" w:cs="Arial"/>
      <w:b/>
      <w:bCs/>
      <w:szCs w:val="9"/>
    </w:rPr>
  </w:style>
  <w:style w:type="paragraph" w:styleId="BodyTextIndent3">
    <w:name w:val="Body Text Indent 3"/>
    <w:basedOn w:val="Normal"/>
    <w:rsid w:val="00A1656A"/>
    <w:pPr>
      <w:keepNext/>
      <w:ind w:left="481" w:hanging="481"/>
    </w:pPr>
    <w:rPr>
      <w:rFonts w:ascii="Arial" w:hAnsi="Arial" w:cs="Arial"/>
      <w:szCs w:val="9"/>
    </w:rPr>
  </w:style>
  <w:style w:type="paragraph" w:styleId="TOC2">
    <w:name w:val="toc 2"/>
    <w:basedOn w:val="Normal"/>
    <w:next w:val="Normal"/>
    <w:autoRedefine/>
    <w:uiPriority w:val="39"/>
    <w:rsid w:val="00A1656A"/>
    <w:pPr>
      <w:tabs>
        <w:tab w:val="right" w:leader="dot" w:pos="9627"/>
      </w:tabs>
      <w:spacing w:before="120"/>
      <w:ind w:left="238"/>
    </w:pPr>
    <w:rPr>
      <w:noProof/>
    </w:rPr>
  </w:style>
  <w:style w:type="paragraph" w:styleId="TOC4">
    <w:name w:val="toc 4"/>
    <w:basedOn w:val="TOC3"/>
    <w:next w:val="Normal"/>
    <w:autoRedefine/>
    <w:uiPriority w:val="39"/>
    <w:rsid w:val="00A1656A"/>
    <w:pPr>
      <w:ind w:left="720"/>
    </w:pPr>
  </w:style>
  <w:style w:type="paragraph" w:styleId="TOC5">
    <w:name w:val="toc 5"/>
    <w:basedOn w:val="Normal"/>
    <w:next w:val="Normal"/>
    <w:autoRedefine/>
    <w:semiHidden/>
    <w:rsid w:val="00A1656A"/>
    <w:pPr>
      <w:ind w:left="960"/>
    </w:pPr>
  </w:style>
  <w:style w:type="paragraph" w:styleId="TOC6">
    <w:name w:val="toc 6"/>
    <w:basedOn w:val="Normal"/>
    <w:next w:val="Normal"/>
    <w:autoRedefine/>
    <w:semiHidden/>
    <w:rsid w:val="00A1656A"/>
    <w:pPr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A1656A"/>
    <w:pPr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A1656A"/>
    <w:pPr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A1656A"/>
    <w:pPr>
      <w:ind w:left="1920"/>
    </w:pPr>
    <w:rPr>
      <w:rFonts w:ascii="Times New Roman" w:hAnsi="Times New Roman"/>
      <w:sz w:val="24"/>
    </w:rPr>
  </w:style>
  <w:style w:type="paragraph" w:styleId="ListBullet">
    <w:name w:val="List Bullet"/>
    <w:basedOn w:val="Normal"/>
    <w:autoRedefine/>
    <w:rsid w:val="00A1656A"/>
    <w:pPr>
      <w:numPr>
        <w:numId w:val="4"/>
      </w:numPr>
    </w:pPr>
  </w:style>
  <w:style w:type="paragraph" w:styleId="ListBullet2">
    <w:name w:val="List Bullet 2"/>
    <w:basedOn w:val="Normal"/>
    <w:autoRedefine/>
    <w:rsid w:val="00A1656A"/>
    <w:rPr>
      <w:rFonts w:cs="Arial"/>
      <w:szCs w:val="20"/>
    </w:rPr>
  </w:style>
  <w:style w:type="character" w:customStyle="1" w:styleId="plaintextbold">
    <w:name w:val="plaintextbold"/>
    <w:basedOn w:val="DefaultParagraphFont"/>
    <w:rsid w:val="00A1656A"/>
  </w:style>
  <w:style w:type="paragraph" w:styleId="NormalIndent">
    <w:name w:val="Normal Indent"/>
    <w:basedOn w:val="Normal"/>
    <w:rsid w:val="00A1656A"/>
    <w:pPr>
      <w:ind w:left="708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1656A"/>
    <w:pPr>
      <w:tabs>
        <w:tab w:val="right" w:leader="dot" w:pos="4448"/>
      </w:tabs>
    </w:pPr>
    <w:rPr>
      <w:noProof/>
    </w:rPr>
  </w:style>
  <w:style w:type="paragraph" w:styleId="Index2">
    <w:name w:val="index 2"/>
    <w:basedOn w:val="Normal"/>
    <w:next w:val="Normal"/>
    <w:autoRedefine/>
    <w:semiHidden/>
    <w:rsid w:val="00A1656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1656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1656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1656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1656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1656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1656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1656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1656A"/>
  </w:style>
  <w:style w:type="paragraph" w:styleId="Caption">
    <w:name w:val="caption"/>
    <w:basedOn w:val="Normal"/>
    <w:qFormat/>
    <w:rsid w:val="00A1656A"/>
    <w:pPr>
      <w:keepLines/>
      <w:spacing w:after="120"/>
      <w:jc w:val="center"/>
    </w:pPr>
    <w:rPr>
      <w:sz w:val="20"/>
      <w:szCs w:val="20"/>
    </w:rPr>
  </w:style>
  <w:style w:type="paragraph" w:customStyle="1" w:styleId="Diagram">
    <w:name w:val="Diagram"/>
    <w:basedOn w:val="Normal"/>
    <w:next w:val="Caption"/>
    <w:rsid w:val="00A1656A"/>
    <w:pPr>
      <w:keepNext/>
      <w:keepLines/>
      <w:jc w:val="center"/>
    </w:pPr>
    <w:rPr>
      <w:sz w:val="24"/>
    </w:rPr>
  </w:style>
  <w:style w:type="paragraph" w:styleId="DocumentMap">
    <w:name w:val="Document Map"/>
    <w:basedOn w:val="Normal"/>
    <w:semiHidden/>
    <w:rsid w:val="00A1656A"/>
    <w:pPr>
      <w:shd w:val="clear" w:color="auto" w:fill="000080"/>
    </w:pPr>
    <w:rPr>
      <w:rFonts w:ascii="Tahoma" w:hAnsi="Tahoma" w:cs="Tahoma"/>
    </w:rPr>
  </w:style>
  <w:style w:type="character" w:styleId="Strong">
    <w:name w:val="Strong"/>
    <w:uiPriority w:val="22"/>
    <w:qFormat/>
    <w:rsid w:val="00A1656A"/>
    <w:rPr>
      <w:b/>
      <w:bCs/>
    </w:rPr>
  </w:style>
  <w:style w:type="paragraph" w:customStyle="1" w:styleId="CodeSRC">
    <w:name w:val="Code_SRC"/>
    <w:basedOn w:val="Normal"/>
    <w:rsid w:val="00A16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DFC9"/>
    </w:pPr>
    <w:rPr>
      <w:rFonts w:ascii="Verdana" w:hAnsi="Verdana"/>
      <w:color w:val="000000"/>
      <w:sz w:val="20"/>
      <w:lang w:val="en-GB"/>
    </w:rPr>
  </w:style>
  <w:style w:type="paragraph" w:customStyle="1" w:styleId="CodeSRCComment">
    <w:name w:val="Code_SRC_Comment"/>
    <w:basedOn w:val="CodeSRC"/>
    <w:rsid w:val="00A1656A"/>
    <w:rPr>
      <w:color w:val="339966"/>
    </w:rPr>
  </w:style>
  <w:style w:type="paragraph" w:styleId="NormalWeb">
    <w:name w:val="Normal (Web)"/>
    <w:basedOn w:val="Normal"/>
    <w:uiPriority w:val="99"/>
    <w:rsid w:val="00A1656A"/>
    <w:pPr>
      <w:spacing w:before="100" w:after="100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semiHidden/>
    <w:rsid w:val="00A1656A"/>
    <w:rPr>
      <w:sz w:val="16"/>
      <w:szCs w:val="16"/>
    </w:rPr>
  </w:style>
  <w:style w:type="paragraph" w:styleId="CommentText">
    <w:name w:val="annotation text"/>
    <w:basedOn w:val="Normal"/>
    <w:semiHidden/>
    <w:rsid w:val="00A1656A"/>
    <w:rPr>
      <w:szCs w:val="20"/>
    </w:rPr>
  </w:style>
  <w:style w:type="paragraph" w:customStyle="1" w:styleId="Code">
    <w:name w:val="Code"/>
    <w:basedOn w:val="Normal"/>
    <w:rsid w:val="004B6B16"/>
    <w:pPr>
      <w:framePr w:hSpace="142" w:vSpace="142" w:wrap="notBeside" w:vAnchor="text" w:hAnchor="text" w:y="1"/>
      <w:pBdr>
        <w:top w:val="single" w:sz="4" w:space="1" w:color="FF6600"/>
        <w:left w:val="single" w:sz="4" w:space="4" w:color="FF6600"/>
        <w:bottom w:val="single" w:sz="4" w:space="1" w:color="FF6600"/>
        <w:right w:val="single" w:sz="4" w:space="4" w:color="FF6600"/>
      </w:pBdr>
      <w:shd w:val="clear" w:color="auto" w:fill="F3F3F3"/>
    </w:pPr>
    <w:rPr>
      <w:rFonts w:ascii="Courier New" w:hAnsi="Courier New"/>
      <w:noProof/>
      <w:sz w:val="18"/>
      <w:szCs w:val="18"/>
    </w:rPr>
  </w:style>
  <w:style w:type="paragraph" w:styleId="TableofFigures">
    <w:name w:val="table of figures"/>
    <w:basedOn w:val="Normal"/>
    <w:next w:val="Normal"/>
    <w:semiHidden/>
    <w:rsid w:val="00A1656A"/>
    <w:pPr>
      <w:ind w:left="400" w:hanging="400"/>
    </w:pPr>
  </w:style>
  <w:style w:type="character" w:customStyle="1" w:styleId="TableHeader">
    <w:name w:val="TableHeader"/>
    <w:rsid w:val="00A1656A"/>
    <w:rPr>
      <w:b/>
      <w:bCs/>
      <w:i/>
      <w:iCs/>
      <w:color w:val="FFFFFF"/>
    </w:rPr>
  </w:style>
  <w:style w:type="paragraph" w:styleId="CommentSubject">
    <w:name w:val="annotation subject"/>
    <w:basedOn w:val="CommentText"/>
    <w:next w:val="CommentText"/>
    <w:semiHidden/>
    <w:rsid w:val="00A1656A"/>
    <w:rPr>
      <w:b/>
      <w:bCs/>
      <w:sz w:val="20"/>
    </w:rPr>
  </w:style>
  <w:style w:type="character" w:customStyle="1" w:styleId="CodeCar">
    <w:name w:val="Code Car"/>
    <w:rsid w:val="00A1656A"/>
    <w:rPr>
      <w:rFonts w:ascii="Courier New" w:hAnsi="Courier New"/>
      <w:noProof/>
      <w:sz w:val="18"/>
      <w:szCs w:val="18"/>
      <w:lang w:val="en-GB" w:eastAsia="en-US" w:bidi="ar-SA"/>
    </w:rPr>
  </w:style>
  <w:style w:type="paragraph" w:styleId="BalloonText">
    <w:name w:val="Balloon Text"/>
    <w:basedOn w:val="Normal"/>
    <w:semiHidden/>
    <w:rsid w:val="00A1656A"/>
    <w:rPr>
      <w:rFonts w:ascii="Tahoma" w:hAnsi="Tahoma" w:cs="Tahoma"/>
      <w:sz w:val="16"/>
      <w:szCs w:val="16"/>
    </w:rPr>
  </w:style>
  <w:style w:type="paragraph" w:customStyle="1" w:styleId="StyletitreJustifi">
    <w:name w:val="Style titre + Justifié"/>
    <w:basedOn w:val="titre"/>
    <w:rsid w:val="00A1656A"/>
  </w:style>
  <w:style w:type="paragraph" w:customStyle="1" w:styleId="StyleTitre2Justifi">
    <w:name w:val="Style Titre 2 + Justifié"/>
    <w:basedOn w:val="Heading2"/>
    <w:rsid w:val="00775660"/>
    <w:pPr>
      <w:jc w:val="both"/>
    </w:pPr>
    <w:rPr>
      <w:rFonts w:cs="Times New Roman"/>
      <w:bCs/>
      <w:szCs w:val="20"/>
    </w:rPr>
  </w:style>
  <w:style w:type="character" w:customStyle="1" w:styleId="txt11">
    <w:name w:val="txt11"/>
    <w:basedOn w:val="DefaultParagraphFont"/>
    <w:rsid w:val="00A1656A"/>
  </w:style>
  <w:style w:type="character" w:customStyle="1" w:styleId="txt8">
    <w:name w:val="txt8"/>
    <w:basedOn w:val="DefaultParagraphFont"/>
    <w:rsid w:val="00A1656A"/>
  </w:style>
  <w:style w:type="character" w:customStyle="1" w:styleId="orange2">
    <w:name w:val="orange2"/>
    <w:basedOn w:val="DefaultParagraphFont"/>
    <w:rsid w:val="00A1656A"/>
  </w:style>
  <w:style w:type="character" w:customStyle="1" w:styleId="StyleAppelnotedebasdepOrange">
    <w:name w:val="Style Appel note de bas de p. + Orange"/>
    <w:rsid w:val="00812682"/>
    <w:rPr>
      <w:color w:val="FF6600"/>
      <w:vertAlign w:val="superscript"/>
    </w:rPr>
  </w:style>
  <w:style w:type="table" w:styleId="TableGrid">
    <w:name w:val="Table Grid"/>
    <w:basedOn w:val="TableNormal"/>
    <w:rsid w:val="00D66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detexte">
    <w:name w:val="corps de texte"/>
    <w:basedOn w:val="Normal"/>
    <w:rsid w:val="00621EDF"/>
    <w:pPr>
      <w:spacing w:before="60" w:after="60"/>
      <w:jc w:val="both"/>
    </w:pPr>
    <w:rPr>
      <w:sz w:val="20"/>
      <w:szCs w:val="20"/>
      <w:lang w:val="fr-FR"/>
    </w:rPr>
  </w:style>
  <w:style w:type="paragraph" w:customStyle="1" w:styleId="Textetableau">
    <w:name w:val="Texte tableau"/>
    <w:rsid w:val="00E81A73"/>
    <w:pPr>
      <w:spacing w:before="60" w:after="60"/>
      <w:ind w:left="74" w:right="74"/>
    </w:pPr>
    <w:rPr>
      <w:rFonts w:ascii="Arial" w:hAnsi="Arial"/>
      <w:noProof/>
      <w:lang w:val="fr-FR" w:eastAsia="fr-FR"/>
    </w:rPr>
  </w:style>
  <w:style w:type="paragraph" w:styleId="PlainText">
    <w:name w:val="Plain Text"/>
    <w:basedOn w:val="Normal"/>
    <w:rsid w:val="00CC6FD1"/>
    <w:rPr>
      <w:rFonts w:ascii="Courier New" w:hAnsi="Courier New" w:cs="Courier New"/>
      <w:sz w:val="20"/>
      <w:szCs w:val="20"/>
      <w:lang w:val="fr-FR"/>
    </w:rPr>
  </w:style>
  <w:style w:type="character" w:customStyle="1" w:styleId="f1642">
    <w:name w:val="f1642"/>
    <w:basedOn w:val="DefaultParagraphFont"/>
    <w:rsid w:val="002F487F"/>
  </w:style>
  <w:style w:type="character" w:customStyle="1" w:styleId="Type-document">
    <w:name w:val="Type-document"/>
    <w:rsid w:val="00E17846"/>
    <w:rPr>
      <w:rFonts w:ascii="Arial" w:hAnsi="Arial"/>
      <w:b/>
      <w:color w:val="0000FF"/>
      <w:sz w:val="2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Car">
    <w:name w:val="Car"/>
    <w:basedOn w:val="Normal"/>
    <w:next w:val="Normal"/>
    <w:autoRedefine/>
    <w:rsid w:val="00E17846"/>
    <w:pPr>
      <w:keepNext/>
      <w:tabs>
        <w:tab w:val="num" w:pos="425"/>
      </w:tabs>
      <w:autoSpaceDE w:val="0"/>
      <w:autoSpaceDN w:val="0"/>
      <w:adjustRightInd w:val="0"/>
      <w:spacing w:before="120"/>
      <w:jc w:val="both"/>
    </w:pPr>
    <w:rPr>
      <w:rFonts w:eastAsia="Arial Unicode MS" w:cs="Arial"/>
      <w:spacing w:val="-10"/>
      <w:kern w:val="2"/>
      <w:sz w:val="20"/>
      <w:szCs w:val="20"/>
      <w:lang w:eastAsia="zh-CN"/>
    </w:rPr>
  </w:style>
  <w:style w:type="character" w:customStyle="1" w:styleId="Heading4Char">
    <w:name w:val="Heading 4 Char"/>
    <w:link w:val="Heading4"/>
    <w:rsid w:val="004B6B8E"/>
    <w:rPr>
      <w:rFonts w:ascii="Helvetica 45 Light" w:hAnsi="Helvetica 45 Light" w:cs="Arial"/>
      <w:b/>
      <w:iCs/>
      <w:color w:val="FF6600"/>
      <w:sz w:val="22"/>
      <w:szCs w:val="9"/>
      <w:lang w:val="en-GB"/>
    </w:rPr>
  </w:style>
  <w:style w:type="character" w:customStyle="1" w:styleId="m1">
    <w:name w:val="m1"/>
    <w:rsid w:val="00336C15"/>
    <w:rPr>
      <w:color w:val="0000FF"/>
    </w:rPr>
  </w:style>
  <w:style w:type="character" w:customStyle="1" w:styleId="t1">
    <w:name w:val="t1"/>
    <w:rsid w:val="00336C15"/>
    <w:rPr>
      <w:color w:val="990000"/>
    </w:rPr>
  </w:style>
  <w:style w:type="paragraph" w:customStyle="1" w:styleId="code0">
    <w:name w:val="code"/>
    <w:basedOn w:val="Normal"/>
    <w:rsid w:val="00BF081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67"/>
    </w:pPr>
    <w:rPr>
      <w:rFonts w:ascii="Courier New" w:hAnsi="Courier New"/>
      <w:sz w:val="18"/>
      <w:szCs w:val="20"/>
      <w:lang w:val="fr-FR"/>
    </w:rPr>
  </w:style>
  <w:style w:type="paragraph" w:customStyle="1" w:styleId="4ListePremier">
    <w:name w:val="4ListePremier"/>
    <w:basedOn w:val="Normal"/>
    <w:rsid w:val="00904FF7"/>
    <w:pPr>
      <w:widowControl w:val="0"/>
      <w:numPr>
        <w:numId w:val="10"/>
      </w:numPr>
      <w:tabs>
        <w:tab w:val="clear" w:pos="360"/>
        <w:tab w:val="num" w:pos="1068"/>
      </w:tabs>
      <w:spacing w:before="120"/>
      <w:ind w:left="1068"/>
      <w:jc w:val="both"/>
    </w:pPr>
    <w:rPr>
      <w:rFonts w:ascii="Times New Roman" w:hAnsi="Times New Roman"/>
      <w:szCs w:val="20"/>
      <w:lang w:val="fr-FR"/>
    </w:rPr>
  </w:style>
  <w:style w:type="paragraph" w:customStyle="1" w:styleId="CharChar1CharCharCharCharCharCharCharCharCharCharCharCharCharCharCharCharCharChar0">
    <w:name w:val="Char Char1 Char Char Char Char Char Char Char Char Char Char Char Char Char Char Char Char Char Char"/>
    <w:basedOn w:val="Normal"/>
    <w:semiHidden/>
    <w:rsid w:val="00A00B8B"/>
    <w:pPr>
      <w:keepNext/>
      <w:tabs>
        <w:tab w:val="num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Tahoma" w:eastAsia="SimSun" w:hAnsi="Tahoma" w:cs="Arial"/>
      <w:b/>
      <w:spacing w:val="-10"/>
      <w:kern w:val="2"/>
      <w:sz w:val="24"/>
      <w:lang w:eastAsia="zh-CN"/>
    </w:rPr>
  </w:style>
  <w:style w:type="paragraph" w:customStyle="1" w:styleId="Example">
    <w:name w:val="Example"/>
    <w:basedOn w:val="Code"/>
    <w:rsid w:val="00802E54"/>
    <w:pPr>
      <w:framePr w:hSpace="0" w:vSpace="0" w:wrap="auto" w:vAnchor="margin" w:yAlign="inline"/>
    </w:pPr>
  </w:style>
  <w:style w:type="paragraph" w:customStyle="1" w:styleId="LibellColonne">
    <w:name w:val="LibelléColonne"/>
    <w:basedOn w:val="Normal"/>
    <w:rsid w:val="00A251B1"/>
    <w:pPr>
      <w:keepNext/>
      <w:jc w:val="center"/>
    </w:pPr>
    <w:rPr>
      <w:rFonts w:ascii="Arial" w:eastAsia="PMingLiU" w:hAnsi="Arial" w:cs="Arial"/>
      <w:b/>
      <w:bCs/>
      <w:sz w:val="18"/>
      <w:szCs w:val="18"/>
      <w:lang w:val="fr-FR"/>
    </w:rPr>
  </w:style>
  <w:style w:type="paragraph" w:customStyle="1" w:styleId="Asaisirtableaux">
    <w:name w:val="A saisir (tableaux)"/>
    <w:basedOn w:val="Normal"/>
    <w:rsid w:val="00A251B1"/>
    <w:pPr>
      <w:keepLines/>
      <w:widowControl w:val="0"/>
      <w:shd w:val="pct10" w:color="auto" w:fill="auto"/>
    </w:pPr>
    <w:rPr>
      <w:rFonts w:ascii="Arial" w:eastAsia="PMingLiU" w:hAnsi="Arial" w:cs="Arial"/>
      <w:sz w:val="18"/>
      <w:szCs w:val="18"/>
      <w:lang w:val="fr-FR"/>
    </w:rPr>
  </w:style>
  <w:style w:type="paragraph" w:customStyle="1" w:styleId="LibellLigne">
    <w:name w:val="LibelléLigne"/>
    <w:basedOn w:val="Normal"/>
    <w:rsid w:val="00A251B1"/>
    <w:rPr>
      <w:rFonts w:ascii="Arial" w:eastAsia="PMingLiU" w:hAnsi="Arial" w:cs="Arial"/>
      <w:b/>
      <w:bCs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E5245C"/>
    <w:rPr>
      <w:rFonts w:ascii="Helvetica 55 Roman" w:hAnsi="Helvetica 55 Roman"/>
      <w:color w:val="333333"/>
      <w:sz w:val="22"/>
      <w:szCs w:val="24"/>
      <w:lang w:val="fr-FR" w:eastAsia="fr-FR"/>
    </w:rPr>
  </w:style>
  <w:style w:type="paragraph" w:customStyle="1" w:styleId="corpsdetexte0">
    <w:name w:val="corpsdetexte"/>
    <w:basedOn w:val="Normal"/>
    <w:uiPriority w:val="99"/>
    <w:rsid w:val="003E233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onsole">
    <w:name w:val="Console"/>
    <w:basedOn w:val="Normal"/>
    <w:rsid w:val="00A87479"/>
    <w:pPr>
      <w:numPr>
        <w:numId w:val="33"/>
      </w:numPr>
      <w:tabs>
        <w:tab w:val="left" w:pos="993"/>
      </w:tabs>
      <w:spacing w:line="260" w:lineRule="auto"/>
    </w:pPr>
    <w:rPr>
      <w:rFonts w:ascii="Courier New" w:hAnsi="Courier New"/>
      <w:snapToGrid w:val="0"/>
      <w:sz w:val="20"/>
      <w:szCs w:val="20"/>
      <w:lang w:val="en-GB"/>
    </w:rPr>
  </w:style>
  <w:style w:type="character" w:customStyle="1" w:styleId="Heading3Char">
    <w:name w:val="Heading 3 Char"/>
    <w:link w:val="Heading3"/>
    <w:rsid w:val="00D10E11"/>
    <w:rPr>
      <w:rFonts w:ascii="Helvetica 45 Light" w:eastAsia="Calibri" w:hAnsi="Helvetica 45 Light" w:cs="Arial"/>
      <w:b/>
      <w:bCs/>
      <w:color w:val="FF6600"/>
      <w:sz w:val="24"/>
      <w:szCs w:val="22"/>
    </w:rPr>
  </w:style>
  <w:style w:type="paragraph" w:styleId="ListParagraph">
    <w:name w:val="List Paragraph"/>
    <w:basedOn w:val="Normal"/>
    <w:uiPriority w:val="34"/>
    <w:qFormat/>
    <w:rsid w:val="00D143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497322"/>
    <w:rPr>
      <w:rFonts w:ascii="Courier New" w:hAnsi="Courier New" w:cs="Courier New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53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hyperlink" Target="http://farm-quoto-ws-fo-sce.prod.ren.globalone.net" TargetMode="External"/><Relationship Id="rId3" Type="http://schemas.openxmlformats.org/officeDocument/2006/relationships/styles" Target="styles.xml"/><Relationship Id="rId21" Type="http://schemas.openxmlformats.org/officeDocument/2006/relationships/hyperlink" Target="http://gold.online.equant.com/home/gold/web-services/ManageCustomerOrderCustomerOrderCapturePor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gold.preprod.equant.com/home/gold/web-services/ManageCustomerOrderCustomerOrderCaptureP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ld.preprod.equant.com/home/gold/web-services/ManageLocationResourceInventoryPort" TargetMode="External"/><Relationship Id="rId20" Type="http://schemas.openxmlformats.org/officeDocument/2006/relationships/hyperlink" Target="http://gold.online.equant.com/home/gold/web-services/ManageLocationResourceInventoryP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vs-quoto-ws-pexp-fo-sce.prod.ren.globalone.net" TargetMode="External"/><Relationship Id="rId23" Type="http://schemas.microsoft.com/office/2011/relationships/people" Target="people.xml"/><Relationship Id="rId10" Type="http://schemas.openxmlformats.org/officeDocument/2006/relationships/header" Target="header2.xml"/><Relationship Id="rId19" Type="http://schemas.openxmlformats.org/officeDocument/2006/relationships/hyperlink" Target="http://farm-quoto-ws-fo-sce.prod.ren.globalone.n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vs-quoto-ws-pexp-fo-sce.prod.ren.globalone.net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2105C-BFF6-4F92-907F-ECCE8861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4514</Words>
  <Characters>25735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Installation Book</vt:lpstr>
      <vt:lpstr>Installation Book</vt:lpstr>
    </vt:vector>
  </TitlesOfParts>
  <Manager>Nathalie Dubarry</Manager>
  <Company>France Telecom</Company>
  <LinksUpToDate>false</LinksUpToDate>
  <CharactersWithSpaces>30189</CharactersWithSpaces>
  <SharedDoc>false</SharedDoc>
  <HLinks>
    <vt:vector size="228" baseType="variant">
      <vt:variant>
        <vt:i4>131139</vt:i4>
      </vt:variant>
      <vt:variant>
        <vt:i4>219</vt:i4>
      </vt:variant>
      <vt:variant>
        <vt:i4>0</vt:i4>
      </vt:variant>
      <vt:variant>
        <vt:i4>5</vt:i4>
      </vt:variant>
      <vt:variant>
        <vt:lpwstr>http://gold.online.equant.com/home/gold/web-services/ManageLocationResourceInventoryPort</vt:lpwstr>
      </vt:variant>
      <vt:variant>
        <vt:lpwstr/>
      </vt:variant>
      <vt:variant>
        <vt:i4>3670122</vt:i4>
      </vt:variant>
      <vt:variant>
        <vt:i4>216</vt:i4>
      </vt:variant>
      <vt:variant>
        <vt:i4>0</vt:i4>
      </vt:variant>
      <vt:variant>
        <vt:i4>5</vt:i4>
      </vt:variant>
      <vt:variant>
        <vt:lpwstr>http://farm-quoto-ws-fo-sce.prod.ren.globalone.net/</vt:lpwstr>
      </vt:variant>
      <vt:variant>
        <vt:lpwstr/>
      </vt:variant>
      <vt:variant>
        <vt:i4>3670122</vt:i4>
      </vt:variant>
      <vt:variant>
        <vt:i4>213</vt:i4>
      </vt:variant>
      <vt:variant>
        <vt:i4>0</vt:i4>
      </vt:variant>
      <vt:variant>
        <vt:i4>5</vt:i4>
      </vt:variant>
      <vt:variant>
        <vt:lpwstr>http://farm-quoto-ws-fo-sce.prod.ren.globalone.net/</vt:lpwstr>
      </vt:variant>
      <vt:variant>
        <vt:lpwstr/>
      </vt:variant>
      <vt:variant>
        <vt:i4>5177371</vt:i4>
      </vt:variant>
      <vt:variant>
        <vt:i4>207</vt:i4>
      </vt:variant>
      <vt:variant>
        <vt:i4>0</vt:i4>
      </vt:variant>
      <vt:variant>
        <vt:i4>5</vt:i4>
      </vt:variant>
      <vt:variant>
        <vt:lpwstr>http://gold.preprod.equant.com/home/gold/web-services/ManageLocationResourceInventoryPort</vt:lpwstr>
      </vt:variant>
      <vt:variant>
        <vt:lpwstr/>
      </vt:variant>
      <vt:variant>
        <vt:i4>6357041</vt:i4>
      </vt:variant>
      <vt:variant>
        <vt:i4>204</vt:i4>
      </vt:variant>
      <vt:variant>
        <vt:i4>0</vt:i4>
      </vt:variant>
      <vt:variant>
        <vt:i4>5</vt:i4>
      </vt:variant>
      <vt:variant>
        <vt:lpwstr>http://vs-quoto-ws-pexp-fo-sce.prod.ren.globalone.net/</vt:lpwstr>
      </vt:variant>
      <vt:variant>
        <vt:lpwstr/>
      </vt:variant>
      <vt:variant>
        <vt:i4>6357041</vt:i4>
      </vt:variant>
      <vt:variant>
        <vt:i4>201</vt:i4>
      </vt:variant>
      <vt:variant>
        <vt:i4>0</vt:i4>
      </vt:variant>
      <vt:variant>
        <vt:i4>5</vt:i4>
      </vt:variant>
      <vt:variant>
        <vt:lpwstr>http://vs-quoto-ws-pexp-fo-sce.prod.ren.globalone.net/</vt:lpwstr>
      </vt:variant>
      <vt:variant>
        <vt:lpwstr/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_Toc384373620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_Toc384373619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_Toc384373618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_Toc384373617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_Toc384373616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_Toc384373615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_Toc384373614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_Toc384373613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_Toc384373612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_Toc384373611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_Toc384373610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_Toc384373609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_Toc384373608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_Toc384373607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_Toc384373606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_Toc384373605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_Toc384373604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_Toc384373603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_Toc384373602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_Toc384373601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_Toc384373600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_Toc384373599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_Toc384373598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_Toc384373597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_Toc384373596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_Toc384373595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_Toc384373594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_Toc384373593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_Toc384373592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_Toc384373591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_Toc384373590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_Toc384373589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Book</dc:title>
  <dc:subject>QTO</dc:subject>
  <dc:creator>Marc Sautot</dc:creator>
  <cp:keywords/>
  <cp:lastModifiedBy>S1F44</cp:lastModifiedBy>
  <cp:revision>52</cp:revision>
  <cp:lastPrinted>2010-08-16T10:17:00Z</cp:lastPrinted>
  <dcterms:created xsi:type="dcterms:W3CDTF">2017-11-01T09:33:00Z</dcterms:created>
  <dcterms:modified xsi:type="dcterms:W3CDTF">2018-06-29T05:46:00Z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Description0">
    <vt:lpwstr/>
  </property>
  <property fmtid="{D5CDD505-2E9C-101B-9397-08002B2CF9AE}" pid="5" name="Language">
    <vt:lpwstr>EN</vt:lpwstr>
  </property>
  <property fmtid="{D5CDD505-2E9C-101B-9397-08002B2CF9AE}" pid="6" name="Author0">
    <vt:lpwstr/>
  </property>
</Properties>
</file>